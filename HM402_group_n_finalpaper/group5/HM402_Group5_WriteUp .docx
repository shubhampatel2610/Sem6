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5365D" w:rsidRDefault="003D6019">
      <w:pPr>
        <w:spacing w:line="360" w:lineRule="auto"/>
        <w:ind w:left="-630" w:right="-5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HM 402 PUBLICS IN SOUTH ASIA: CONTEMPORARY PERSPECTIVES</w:t>
      </w:r>
    </w:p>
    <w:p w14:paraId="00000002" w14:textId="77777777" w:rsidR="00B5365D" w:rsidRDefault="003D6019">
      <w:pPr>
        <w:spacing w:line="360" w:lineRule="auto"/>
        <w:ind w:left="-630" w:right="-5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‘Private Publics: New Media and Performance of Pakistani </w:t>
      </w:r>
    </w:p>
    <w:p w14:paraId="00000003" w14:textId="77777777" w:rsidR="00B5365D" w:rsidRDefault="003D6019">
      <w:pPr>
        <w:spacing w:line="360" w:lineRule="auto"/>
        <w:ind w:left="-630" w:right="-5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Identity from Party Videos to Cable News’ </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Mobina</w:t>
      </w:r>
      <w:proofErr w:type="spellEnd"/>
      <w:r>
        <w:rPr>
          <w:rFonts w:ascii="Times New Roman" w:eastAsia="Times New Roman" w:hAnsi="Times New Roman" w:cs="Times New Roman"/>
          <w:b/>
          <w:sz w:val="28"/>
          <w:szCs w:val="28"/>
        </w:rPr>
        <w:t xml:space="preserve"> </w:t>
      </w:r>
      <w:commentRangeStart w:id="0"/>
      <w:r>
        <w:rPr>
          <w:rFonts w:ascii="Times New Roman" w:eastAsia="Times New Roman" w:hAnsi="Times New Roman" w:cs="Times New Roman"/>
          <w:b/>
          <w:sz w:val="28"/>
          <w:szCs w:val="28"/>
        </w:rPr>
        <w:t>Hashmi</w:t>
      </w:r>
      <w:commentRangeEnd w:id="0"/>
      <w:r w:rsidR="0035764E">
        <w:rPr>
          <w:rStyle w:val="CommentReference"/>
        </w:rPr>
        <w:commentReference w:id="0"/>
      </w:r>
    </w:p>
    <w:p w14:paraId="00000004" w14:textId="77777777" w:rsidR="00B5365D" w:rsidRDefault="003D6019">
      <w:pPr>
        <w:spacing w:line="360" w:lineRule="auto"/>
        <w:ind w:left="-630" w:right="-540"/>
        <w:jc w:val="both"/>
        <w:rPr>
          <w:rFonts w:ascii="Times New Roman" w:eastAsia="Times New Roman" w:hAnsi="Times New Roman" w:cs="Times New Roman"/>
          <w:b/>
        </w:rPr>
      </w:pPr>
      <w:r>
        <w:pict w14:anchorId="1ACDB29D">
          <v:rect id="_x0000_i1025" style="width:0;height:1.5pt" o:hralign="center" o:hrstd="t" o:hr="t" fillcolor="#a0a0a0" stroked="f"/>
        </w:pict>
      </w:r>
    </w:p>
    <w:p w14:paraId="00000005" w14:textId="77777777" w:rsidR="00B5365D" w:rsidRDefault="003D6019">
      <w:pPr>
        <w:spacing w:line="360" w:lineRule="auto"/>
        <w:ind w:left="-450" w:right="-540"/>
        <w:jc w:val="both"/>
        <w:rPr>
          <w:rFonts w:ascii="Times New Roman" w:eastAsia="Times New Roman" w:hAnsi="Times New Roman" w:cs="Times New Roman"/>
        </w:rPr>
      </w:pPr>
      <w:r>
        <w:rPr>
          <w:rFonts w:ascii="Times New Roman" w:eastAsia="Times New Roman" w:hAnsi="Times New Roman" w:cs="Times New Roman"/>
          <w:b/>
        </w:rPr>
        <w:t>GROUP 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DATE:</w:t>
      </w:r>
      <w:r>
        <w:rPr>
          <w:rFonts w:ascii="Times New Roman" w:eastAsia="Times New Roman" w:hAnsi="Times New Roman" w:cs="Times New Roman"/>
        </w:rPr>
        <w:t xml:space="preserve"> May 3, 2022</w:t>
      </w:r>
    </w:p>
    <w:p w14:paraId="00000006" w14:textId="77777777" w:rsidR="00B5365D" w:rsidRDefault="003D6019">
      <w:pPr>
        <w:spacing w:line="360" w:lineRule="auto"/>
        <w:ind w:left="-450" w:right="-540"/>
        <w:jc w:val="both"/>
        <w:rPr>
          <w:rFonts w:ascii="Times New Roman" w:eastAsia="Times New Roman" w:hAnsi="Times New Roman" w:cs="Times New Roman"/>
        </w:rPr>
      </w:pPr>
      <w:proofErr w:type="spellStart"/>
      <w:r>
        <w:rPr>
          <w:rFonts w:ascii="Times New Roman" w:eastAsia="Times New Roman" w:hAnsi="Times New Roman" w:cs="Times New Roman"/>
        </w:rPr>
        <w:t>Shubham</w:t>
      </w:r>
      <w:proofErr w:type="spellEnd"/>
      <w:r>
        <w:rPr>
          <w:rFonts w:ascii="Times New Roman" w:eastAsia="Times New Roman" w:hAnsi="Times New Roman" w:cs="Times New Roman"/>
        </w:rPr>
        <w:t xml:space="preserve"> Patel </w:t>
      </w:r>
      <w:r>
        <w:rPr>
          <w:rFonts w:ascii="Times New Roman" w:eastAsia="Times New Roman" w:hAnsi="Times New Roman" w:cs="Times New Roman"/>
        </w:rPr>
        <w:tab/>
        <w:t>201901100</w:t>
      </w:r>
    </w:p>
    <w:p w14:paraId="00000007" w14:textId="77777777" w:rsidR="00B5365D" w:rsidRDefault="003D6019">
      <w:pPr>
        <w:spacing w:line="360" w:lineRule="auto"/>
        <w:ind w:left="-450" w:right="-540"/>
        <w:jc w:val="both"/>
        <w:rPr>
          <w:rFonts w:ascii="Times New Roman" w:eastAsia="Times New Roman" w:hAnsi="Times New Roman" w:cs="Times New Roman"/>
        </w:rPr>
      </w:pPr>
      <w:proofErr w:type="spellStart"/>
      <w:r>
        <w:rPr>
          <w:rFonts w:ascii="Times New Roman" w:eastAsia="Times New Roman" w:hAnsi="Times New Roman" w:cs="Times New Roman"/>
        </w:rPr>
        <w:t>Tirathraj</w:t>
      </w:r>
      <w:proofErr w:type="spellEnd"/>
      <w:r>
        <w:rPr>
          <w:rFonts w:ascii="Times New Roman" w:eastAsia="Times New Roman" w:hAnsi="Times New Roman" w:cs="Times New Roman"/>
        </w:rPr>
        <w:t xml:space="preserve"> Solanki  </w:t>
      </w:r>
      <w:r>
        <w:rPr>
          <w:rFonts w:ascii="Times New Roman" w:eastAsia="Times New Roman" w:hAnsi="Times New Roman" w:cs="Times New Roman"/>
        </w:rPr>
        <w:tab/>
        <w:t>201901185</w:t>
      </w:r>
    </w:p>
    <w:p w14:paraId="00000008" w14:textId="77777777" w:rsidR="00B5365D" w:rsidRDefault="003D6019">
      <w:pPr>
        <w:spacing w:line="360" w:lineRule="auto"/>
        <w:ind w:left="-450" w:right="-540"/>
        <w:jc w:val="both"/>
        <w:rPr>
          <w:rFonts w:ascii="Times New Roman" w:eastAsia="Times New Roman" w:hAnsi="Times New Roman" w:cs="Times New Roman"/>
        </w:rPr>
      </w:pPr>
      <w:proofErr w:type="spellStart"/>
      <w:r>
        <w:rPr>
          <w:rFonts w:ascii="Times New Roman" w:eastAsia="Times New Roman" w:hAnsi="Times New Roman" w:cs="Times New Roman"/>
        </w:rPr>
        <w:t>Prakruti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Pathwar</w:t>
      </w:r>
      <w:proofErr w:type="spellEnd"/>
      <w:r>
        <w:rPr>
          <w:rFonts w:ascii="Times New Roman" w:eastAsia="Times New Roman" w:hAnsi="Times New Roman" w:cs="Times New Roman"/>
        </w:rPr>
        <w:tab/>
        <w:t>201901291</w:t>
      </w:r>
    </w:p>
    <w:p w14:paraId="00000009" w14:textId="77777777" w:rsidR="00B5365D" w:rsidRDefault="003D6019">
      <w:pPr>
        <w:spacing w:line="360" w:lineRule="auto"/>
        <w:ind w:left="-630" w:right="-540"/>
        <w:jc w:val="both"/>
        <w:rPr>
          <w:rFonts w:ascii="Times New Roman" w:eastAsia="Times New Roman" w:hAnsi="Times New Roman" w:cs="Times New Roman"/>
        </w:rPr>
      </w:pPr>
      <w:r>
        <w:pict w14:anchorId="1C5CAD46">
          <v:rect id="_x0000_i1026" style="width:0;height:1.5pt" o:hralign="center" o:hrstd="t" o:hr="t" fillcolor="#a0a0a0" stroked="f"/>
        </w:pict>
      </w:r>
    </w:p>
    <w:p w14:paraId="0000000A" w14:textId="77777777" w:rsidR="00B5365D" w:rsidRDefault="003D6019">
      <w:pPr>
        <w:spacing w:before="200"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Introduction</w:t>
      </w:r>
    </w:p>
    <w:p w14:paraId="0000000B" w14:textId="27DE4745"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reading starts with two stories from Pakistan that took over Twitter in early 2017. The 1st one was the missing of several bloggers and activists from Islamabad and Lahore who people thought w</w:t>
      </w:r>
      <w:ins w:id="1" w:author="SJ" w:date="2022-05-04T13:25:00Z">
        <w:r w:rsidR="0035764E">
          <w:rPr>
            <w:rFonts w:ascii="Times New Roman" w:eastAsia="Times New Roman" w:hAnsi="Times New Roman" w:cs="Times New Roman"/>
            <w:color w:val="0E101A"/>
            <w:sz w:val="24"/>
            <w:szCs w:val="24"/>
          </w:rPr>
          <w:t>ere</w:t>
        </w:r>
      </w:ins>
      <w:del w:id="2" w:author="SJ" w:date="2022-05-04T13:25:00Z">
        <w:r w:rsidDel="0035764E">
          <w:rPr>
            <w:rFonts w:ascii="Times New Roman" w:eastAsia="Times New Roman" w:hAnsi="Times New Roman" w:cs="Times New Roman"/>
            <w:color w:val="0E101A"/>
            <w:sz w:val="24"/>
            <w:szCs w:val="24"/>
          </w:rPr>
          <w:delText>a</w:delText>
        </w:r>
        <w:r w:rsidDel="0035764E">
          <w:rPr>
            <w:rFonts w:ascii="Times New Roman" w:eastAsia="Times New Roman" w:hAnsi="Times New Roman" w:cs="Times New Roman"/>
            <w:color w:val="0E101A"/>
            <w:sz w:val="24"/>
            <w:szCs w:val="24"/>
          </w:rPr>
          <w:delText>s</w:delText>
        </w:r>
      </w:del>
      <w:r>
        <w:rPr>
          <w:rFonts w:ascii="Times New Roman" w:eastAsia="Times New Roman" w:hAnsi="Times New Roman" w:cs="Times New Roman"/>
          <w:color w:val="0E101A"/>
          <w:sz w:val="24"/>
          <w:szCs w:val="24"/>
        </w:rPr>
        <w:t xml:space="preserve"> possibly kidnapped. Since the opinions of the Pakistani p</w:t>
      </w:r>
      <w:r>
        <w:rPr>
          <w:rFonts w:ascii="Times New Roman" w:eastAsia="Times New Roman" w:hAnsi="Times New Roman" w:cs="Times New Roman"/>
          <w:color w:val="0E101A"/>
          <w:sz w:val="24"/>
          <w:szCs w:val="24"/>
        </w:rPr>
        <w:t xml:space="preserve">olitical and military classes </w:t>
      </w:r>
      <w:ins w:id="3" w:author="SJ" w:date="2022-05-04T13:25:00Z">
        <w:r w:rsidR="0035764E">
          <w:rPr>
            <w:rFonts w:ascii="Times New Roman" w:eastAsia="Times New Roman" w:hAnsi="Times New Roman" w:cs="Times New Roman"/>
            <w:color w:val="0E101A"/>
            <w:sz w:val="24"/>
            <w:szCs w:val="24"/>
          </w:rPr>
          <w:t xml:space="preserve">had </w:t>
        </w:r>
      </w:ins>
      <w:r>
        <w:rPr>
          <w:rFonts w:ascii="Times New Roman" w:eastAsia="Times New Roman" w:hAnsi="Times New Roman" w:cs="Times New Roman"/>
          <w:color w:val="0E101A"/>
          <w:sz w:val="24"/>
          <w:szCs w:val="24"/>
        </w:rPr>
        <w:t>dominated</w:t>
      </w:r>
      <w:ins w:id="4" w:author="SJ" w:date="2022-05-04T13:25:00Z">
        <w:r w:rsidR="0035764E">
          <w:rPr>
            <w:rFonts w:ascii="Times New Roman" w:eastAsia="Times New Roman" w:hAnsi="Times New Roman" w:cs="Times New Roman"/>
            <w:color w:val="0E101A"/>
            <w:sz w:val="24"/>
            <w:szCs w:val="24"/>
          </w:rPr>
          <w:t>, now with the commentary</w:t>
        </w:r>
      </w:ins>
      <w:r>
        <w:rPr>
          <w:rFonts w:ascii="Times New Roman" w:eastAsia="Times New Roman" w:hAnsi="Times New Roman" w:cs="Times New Roman"/>
          <w:color w:val="0E101A"/>
          <w:sz w:val="24"/>
          <w:szCs w:val="24"/>
        </w:rPr>
        <w:t xml:space="preserve"> </w:t>
      </w:r>
      <w:ins w:id="5" w:author="SJ" w:date="2022-05-04T13:25:00Z">
        <w:r w:rsidR="0035764E">
          <w:rPr>
            <w:rFonts w:ascii="Times New Roman" w:eastAsia="Times New Roman" w:hAnsi="Times New Roman" w:cs="Times New Roman"/>
            <w:color w:val="0E101A"/>
            <w:sz w:val="24"/>
            <w:szCs w:val="24"/>
          </w:rPr>
          <w:t xml:space="preserve">put forward by </w:t>
        </w:r>
      </w:ins>
      <w:del w:id="6" w:author="SJ" w:date="2022-05-04T13:25:00Z">
        <w:r w:rsidDel="0035764E">
          <w:rPr>
            <w:rFonts w:ascii="Times New Roman" w:eastAsia="Times New Roman" w:hAnsi="Times New Roman" w:cs="Times New Roman"/>
            <w:color w:val="0E101A"/>
            <w:sz w:val="24"/>
            <w:szCs w:val="24"/>
          </w:rPr>
          <w:delText>th</w:delText>
        </w:r>
      </w:del>
      <w:del w:id="7" w:author="SJ" w:date="2022-05-04T13:26:00Z">
        <w:r w:rsidDel="0035764E">
          <w:rPr>
            <w:rFonts w:ascii="Times New Roman" w:eastAsia="Times New Roman" w:hAnsi="Times New Roman" w:cs="Times New Roman"/>
            <w:color w:val="0E101A"/>
            <w:sz w:val="24"/>
            <w:szCs w:val="24"/>
          </w:rPr>
          <w:delText xml:space="preserve">e </w:delText>
        </w:r>
      </w:del>
      <w:r>
        <w:rPr>
          <w:rFonts w:ascii="Times New Roman" w:eastAsia="Times New Roman" w:hAnsi="Times New Roman" w:cs="Times New Roman"/>
          <w:color w:val="0E101A"/>
          <w:sz w:val="24"/>
          <w:szCs w:val="24"/>
        </w:rPr>
        <w:t xml:space="preserve">journalists and activists, this incident allowed the people to create an independent public sphere. The </w:t>
      </w:r>
      <w:del w:id="8" w:author="SJ" w:date="2022-05-04T13:26:00Z">
        <w:r w:rsidDel="0035764E">
          <w:rPr>
            <w:rFonts w:ascii="Times New Roman" w:eastAsia="Times New Roman" w:hAnsi="Times New Roman" w:cs="Times New Roman"/>
            <w:color w:val="0E101A"/>
            <w:sz w:val="24"/>
            <w:szCs w:val="24"/>
          </w:rPr>
          <w:delText xml:space="preserve">following </w:delText>
        </w:r>
      </w:del>
      <w:ins w:id="9" w:author="SJ" w:date="2022-05-04T13:26:00Z">
        <w:r w:rsidR="0035764E">
          <w:rPr>
            <w:rFonts w:ascii="Times New Roman" w:eastAsia="Times New Roman" w:hAnsi="Times New Roman" w:cs="Times New Roman"/>
            <w:color w:val="0E101A"/>
            <w:sz w:val="24"/>
            <w:szCs w:val="24"/>
          </w:rPr>
          <w:t>other</w:t>
        </w:r>
        <w:r w:rsidR="0035764E">
          <w:rPr>
            <w:rFonts w:ascii="Times New Roman" w:eastAsia="Times New Roman" w:hAnsi="Times New Roman" w:cs="Times New Roman"/>
            <w:color w:val="0E101A"/>
            <w:sz w:val="24"/>
            <w:szCs w:val="24"/>
          </w:rPr>
          <w:t xml:space="preserve"> </w:t>
        </w:r>
      </w:ins>
      <w:r>
        <w:rPr>
          <w:rFonts w:ascii="Times New Roman" w:eastAsia="Times New Roman" w:hAnsi="Times New Roman" w:cs="Times New Roman"/>
          <w:color w:val="0E101A"/>
          <w:sz w:val="24"/>
          <w:szCs w:val="24"/>
        </w:rPr>
        <w:t xml:space="preserve">story was of a 10-year-old girl named </w:t>
      </w:r>
      <w:proofErr w:type="spellStart"/>
      <w:r>
        <w:rPr>
          <w:rFonts w:ascii="Times New Roman" w:eastAsia="Times New Roman" w:hAnsi="Times New Roman" w:cs="Times New Roman"/>
          <w:color w:val="0E101A"/>
          <w:sz w:val="24"/>
          <w:szCs w:val="24"/>
        </w:rPr>
        <w:t>Tayyaba</w:t>
      </w:r>
      <w:proofErr w:type="spellEnd"/>
      <w:r>
        <w:rPr>
          <w:rFonts w:ascii="Times New Roman" w:eastAsia="Times New Roman" w:hAnsi="Times New Roman" w:cs="Times New Roman"/>
          <w:color w:val="0E101A"/>
          <w:sz w:val="24"/>
          <w:szCs w:val="24"/>
        </w:rPr>
        <w:t>, whom her middle-class professional employees repeat</w:t>
      </w:r>
      <w:r>
        <w:rPr>
          <w:rFonts w:ascii="Times New Roman" w:eastAsia="Times New Roman" w:hAnsi="Times New Roman" w:cs="Times New Roman"/>
          <w:color w:val="0E101A"/>
          <w:sz w:val="24"/>
          <w:szCs w:val="24"/>
        </w:rPr>
        <w:t xml:space="preserve">edly abused. The </w:t>
      </w:r>
      <w:ins w:id="10" w:author="SJ" w:date="2022-05-04T13:28:00Z">
        <w:r w:rsidR="0035764E">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pictures of the child's bruised face were </w:t>
      </w:r>
      <w:commentRangeStart w:id="11"/>
      <w:r>
        <w:rPr>
          <w:rFonts w:ascii="Times New Roman" w:eastAsia="Times New Roman" w:hAnsi="Times New Roman" w:cs="Times New Roman"/>
          <w:color w:val="0E101A"/>
          <w:sz w:val="24"/>
          <w:szCs w:val="24"/>
        </w:rPr>
        <w:t>circulated</w:t>
      </w:r>
      <w:commentRangeEnd w:id="11"/>
      <w:r w:rsidR="0035764E">
        <w:rPr>
          <w:rStyle w:val="CommentReference"/>
        </w:rPr>
        <w:commentReference w:id="11"/>
      </w:r>
      <w:ins w:id="12" w:author="SJ" w:date="2022-05-04T13:28:00Z">
        <w:r w:rsidR="0035764E">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over social media. As a result, </w:t>
      </w:r>
      <w:ins w:id="13" w:author="SJ" w:date="2022-05-04T13:29:00Z">
        <w:r w:rsidR="0035764E">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the police were </w:t>
      </w:r>
      <w:ins w:id="14" w:author="SJ" w:date="2022-05-04T13:26:00Z">
        <w:r w:rsidR="0035764E">
          <w:rPr>
            <w:rFonts w:ascii="Times New Roman" w:eastAsia="Times New Roman" w:hAnsi="Times New Roman" w:cs="Times New Roman"/>
            <w:color w:val="0E101A"/>
            <w:sz w:val="24"/>
            <w:szCs w:val="24"/>
          </w:rPr>
          <w:t xml:space="preserve">forced </w:t>
        </w:r>
      </w:ins>
      <w:r>
        <w:rPr>
          <w:rFonts w:ascii="Times New Roman" w:eastAsia="Times New Roman" w:hAnsi="Times New Roman" w:cs="Times New Roman"/>
          <w:color w:val="0E101A"/>
          <w:sz w:val="24"/>
          <w:szCs w:val="24"/>
        </w:rPr>
        <w:t>to do an investigation.</w:t>
      </w:r>
      <w:ins w:id="15" w:author="SJ" w:date="2022-05-04T13:29:00Z">
        <w:r w:rsidR="0035764E">
          <w:rPr>
            <w:rFonts w:ascii="Times New Roman" w:eastAsia="Times New Roman" w:hAnsi="Times New Roman" w:cs="Times New Roman"/>
            <w:color w:val="0E101A"/>
            <w:sz w:val="24"/>
            <w:szCs w:val="24"/>
          </w:rPr>
          <w:t>” (PAGE)</w:t>
        </w:r>
      </w:ins>
      <w:r>
        <w:rPr>
          <w:rFonts w:ascii="Times New Roman" w:eastAsia="Times New Roman" w:hAnsi="Times New Roman" w:cs="Times New Roman"/>
          <w:color w:val="0E101A"/>
          <w:sz w:val="24"/>
          <w:szCs w:val="24"/>
        </w:rPr>
        <w:t xml:space="preserve"> </w:t>
      </w:r>
    </w:p>
    <w:p w14:paraId="0000000C"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issue of kidnapped bloggers tells us how this story was published to establish independent </w:t>
      </w:r>
      <w:proofErr w:type="gramStart"/>
      <w:r>
        <w:rPr>
          <w:rFonts w:ascii="Times New Roman" w:eastAsia="Times New Roman" w:hAnsi="Times New Roman" w:cs="Times New Roman"/>
          <w:color w:val="0E101A"/>
          <w:sz w:val="24"/>
          <w:szCs w:val="24"/>
        </w:rPr>
        <w:t>institutions</w:t>
      </w:r>
      <w:proofErr w:type="gramEnd"/>
      <w:r>
        <w:rPr>
          <w:rFonts w:ascii="Times New Roman" w:eastAsia="Times New Roman" w:hAnsi="Times New Roman" w:cs="Times New Roman"/>
          <w:color w:val="0E101A"/>
          <w:sz w:val="24"/>
          <w:szCs w:val="24"/>
        </w:rPr>
        <w:t xml:space="preserve"> capab</w:t>
      </w:r>
      <w:r>
        <w:rPr>
          <w:rFonts w:ascii="Times New Roman" w:eastAsia="Times New Roman" w:hAnsi="Times New Roman" w:cs="Times New Roman"/>
          <w:color w:val="0E101A"/>
          <w:sz w:val="24"/>
          <w:szCs w:val="24"/>
        </w:rPr>
        <w:t xml:space="preserve">le of holding the government accountable for its acts. </w:t>
      </w:r>
      <w:proofErr w:type="spellStart"/>
      <w:r>
        <w:rPr>
          <w:rFonts w:ascii="Times New Roman" w:eastAsia="Times New Roman" w:hAnsi="Times New Roman" w:cs="Times New Roman"/>
          <w:color w:val="0E101A"/>
          <w:sz w:val="24"/>
          <w:szCs w:val="24"/>
        </w:rPr>
        <w:t>Tayyaba's</w:t>
      </w:r>
      <w:proofErr w:type="spellEnd"/>
      <w:r>
        <w:rPr>
          <w:rFonts w:ascii="Times New Roman" w:eastAsia="Times New Roman" w:hAnsi="Times New Roman" w:cs="Times New Roman"/>
          <w:color w:val="0E101A"/>
          <w:sz w:val="24"/>
          <w:szCs w:val="24"/>
        </w:rPr>
        <w:t xml:space="preserve"> story tells us how people's lives are protected from the public eye due to class privilege. But the growth of the media public has made the domestic private life of people available to the pu</w:t>
      </w:r>
      <w:r>
        <w:rPr>
          <w:rFonts w:ascii="Times New Roman" w:eastAsia="Times New Roman" w:hAnsi="Times New Roman" w:cs="Times New Roman"/>
          <w:color w:val="0E101A"/>
          <w:sz w:val="24"/>
          <w:szCs w:val="24"/>
        </w:rPr>
        <w:t xml:space="preserve">blic. </w:t>
      </w:r>
    </w:p>
    <w:p w14:paraId="0000000D"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new norms that would arise due to the new publics are a combination of private conversations and already existing rules for public </w:t>
      </w:r>
      <w:proofErr w:type="spellStart"/>
      <w:r>
        <w:rPr>
          <w:rFonts w:ascii="Times New Roman" w:eastAsia="Times New Roman" w:hAnsi="Times New Roman" w:cs="Times New Roman"/>
          <w:color w:val="0E101A"/>
          <w:sz w:val="24"/>
          <w:szCs w:val="24"/>
        </w:rPr>
        <w:t>behaviour</w:t>
      </w:r>
      <w:proofErr w:type="spellEnd"/>
      <w:r>
        <w:rPr>
          <w:rFonts w:ascii="Times New Roman" w:eastAsia="Times New Roman" w:hAnsi="Times New Roman" w:cs="Times New Roman"/>
          <w:color w:val="0E101A"/>
          <w:sz w:val="24"/>
          <w:szCs w:val="24"/>
        </w:rPr>
        <w:t xml:space="preserve">. In this chapter, we shall see how old norms are broken by the emerging new media publics. We would see </w:t>
      </w:r>
      <w:r>
        <w:rPr>
          <w:rFonts w:ascii="Times New Roman" w:eastAsia="Times New Roman" w:hAnsi="Times New Roman" w:cs="Times New Roman"/>
          <w:color w:val="0E101A"/>
          <w:sz w:val="24"/>
          <w:szCs w:val="24"/>
        </w:rPr>
        <w:t xml:space="preserve">how online websites publicize informal </w:t>
      </w:r>
      <w:r>
        <w:rPr>
          <w:rFonts w:ascii="Times New Roman" w:eastAsia="Times New Roman" w:hAnsi="Times New Roman" w:cs="Times New Roman"/>
          <w:color w:val="0E101A"/>
          <w:sz w:val="24"/>
          <w:szCs w:val="24"/>
        </w:rPr>
        <w:lastRenderedPageBreak/>
        <w:t xml:space="preserve">and intimate spaces of conversation. An example of one such platform would be </w:t>
      </w:r>
      <w:proofErr w:type="spellStart"/>
      <w:r>
        <w:rPr>
          <w:rFonts w:ascii="Times New Roman" w:eastAsia="Times New Roman" w:hAnsi="Times New Roman" w:cs="Times New Roman"/>
          <w:color w:val="0E101A"/>
          <w:sz w:val="24"/>
          <w:szCs w:val="24"/>
        </w:rPr>
        <w:t>Youtube</w:t>
      </w:r>
      <w:proofErr w:type="spellEnd"/>
      <w:r>
        <w:rPr>
          <w:rFonts w:ascii="Times New Roman" w:eastAsia="Times New Roman" w:hAnsi="Times New Roman" w:cs="Times New Roman"/>
          <w:color w:val="0E101A"/>
          <w:sz w:val="24"/>
          <w:szCs w:val="24"/>
        </w:rPr>
        <w:t>. We get a glimpse into Pakistan, which is different from what is displayed on more official channels.</w:t>
      </w:r>
    </w:p>
    <w:p w14:paraId="0000000E" w14:textId="77777777" w:rsidR="00B5365D" w:rsidRDefault="003D6019">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"Official Digital Publics: St</w:t>
      </w:r>
      <w:r>
        <w:rPr>
          <w:rFonts w:ascii="Times New Roman" w:eastAsia="Times New Roman" w:hAnsi="Times New Roman" w:cs="Times New Roman"/>
          <w:b/>
          <w:color w:val="0E101A"/>
          <w:sz w:val="24"/>
          <w:szCs w:val="24"/>
        </w:rPr>
        <w:t>ate and Activist Calls for Censorship and Regulation"</w:t>
      </w:r>
    </w:p>
    <w:p w14:paraId="0000000F"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Censorship is why Pakistan's internet cultures are on the world news agenda. For example, the government prohibited streaming the movie </w:t>
      </w:r>
      <w:r>
        <w:rPr>
          <w:rFonts w:ascii="Times New Roman" w:eastAsia="Times New Roman" w:hAnsi="Times New Roman" w:cs="Times New Roman"/>
          <w:i/>
          <w:color w:val="0E101A"/>
          <w:sz w:val="24"/>
          <w:szCs w:val="24"/>
        </w:rPr>
        <w:t xml:space="preserve">Innocence of Muslims </w:t>
      </w:r>
      <w:r>
        <w:rPr>
          <w:rFonts w:ascii="Times New Roman" w:eastAsia="Times New Roman" w:hAnsi="Times New Roman" w:cs="Times New Roman"/>
          <w:color w:val="0E101A"/>
          <w:sz w:val="24"/>
          <w:szCs w:val="24"/>
        </w:rPr>
        <w:t>(2012) on YouTube, citing concerns about nati</w:t>
      </w:r>
      <w:r>
        <w:rPr>
          <w:rFonts w:ascii="Times New Roman" w:eastAsia="Times New Roman" w:hAnsi="Times New Roman" w:cs="Times New Roman"/>
          <w:color w:val="0E101A"/>
          <w:sz w:val="24"/>
          <w:szCs w:val="24"/>
        </w:rPr>
        <w:t xml:space="preserve">onal security and Islamic values. Many activist groups are calling into question this framework for regulating digital environments. Bytes </w:t>
      </w:r>
      <w:proofErr w:type="gramStart"/>
      <w:r>
        <w:rPr>
          <w:rFonts w:ascii="Times New Roman" w:eastAsia="Times New Roman" w:hAnsi="Times New Roman" w:cs="Times New Roman"/>
          <w:color w:val="0E101A"/>
          <w:sz w:val="24"/>
          <w:szCs w:val="24"/>
        </w:rPr>
        <w:t>For</w:t>
      </w:r>
      <w:proofErr w:type="gramEnd"/>
      <w:r>
        <w:rPr>
          <w:rFonts w:ascii="Times New Roman" w:eastAsia="Times New Roman" w:hAnsi="Times New Roman" w:cs="Times New Roman"/>
          <w:color w:val="0E101A"/>
          <w:sz w:val="24"/>
          <w:szCs w:val="24"/>
        </w:rPr>
        <w:t xml:space="preserve"> All was one of the prominent groups against the Prevention of Electronic Crimes Ordinance (2016). The ordinance w</w:t>
      </w:r>
      <w:r>
        <w:rPr>
          <w:rFonts w:ascii="Times New Roman" w:eastAsia="Times New Roman" w:hAnsi="Times New Roman" w:cs="Times New Roman"/>
          <w:color w:val="0E101A"/>
          <w:sz w:val="24"/>
          <w:szCs w:val="24"/>
        </w:rPr>
        <w:t xml:space="preserve">as designed to discourage hate speech and harassment. However, it also included broad language that might be used to restrict criticism. </w:t>
      </w:r>
    </w:p>
    <w:p w14:paraId="00000010"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Much of the discussion on public/private disparities focuses on women's mobility across borders that are fluid and inf</w:t>
      </w:r>
      <w:r>
        <w:rPr>
          <w:rFonts w:ascii="Times New Roman" w:eastAsia="Times New Roman" w:hAnsi="Times New Roman" w:cs="Times New Roman"/>
          <w:color w:val="0E101A"/>
          <w:sz w:val="24"/>
          <w:szCs w:val="24"/>
        </w:rPr>
        <w:t xml:space="preserve">luenced by class, locality, and religiosity. As a result, it is natural that some of the most apparent conflicts over older and contemporary concepts of modernity revolve around women's bodies and public appearance. </w:t>
      </w:r>
      <w:r>
        <w:rPr>
          <w:rFonts w:ascii="Times New Roman" w:eastAsia="Times New Roman" w:hAnsi="Times New Roman" w:cs="Times New Roman"/>
          <w:i/>
          <w:color w:val="0E101A"/>
          <w:sz w:val="24"/>
          <w:szCs w:val="24"/>
        </w:rPr>
        <w:t xml:space="preserve">Girls at </w:t>
      </w:r>
      <w:proofErr w:type="spellStart"/>
      <w:r>
        <w:rPr>
          <w:rFonts w:ascii="Times New Roman" w:eastAsia="Times New Roman" w:hAnsi="Times New Roman" w:cs="Times New Roman"/>
          <w:i/>
          <w:color w:val="0E101A"/>
          <w:sz w:val="24"/>
          <w:szCs w:val="24"/>
        </w:rPr>
        <w:t>Dhabas</w:t>
      </w:r>
      <w:proofErr w:type="spellEnd"/>
      <w:r>
        <w:rPr>
          <w:rFonts w:ascii="Times New Roman" w:eastAsia="Times New Roman" w:hAnsi="Times New Roman" w:cs="Times New Roman"/>
          <w:color w:val="0E101A"/>
          <w:sz w:val="24"/>
          <w:szCs w:val="24"/>
        </w:rPr>
        <w:t xml:space="preserve"> is one such example. The</w:t>
      </w:r>
      <w:r>
        <w:rPr>
          <w:rFonts w:ascii="Times New Roman" w:eastAsia="Times New Roman" w:hAnsi="Times New Roman" w:cs="Times New Roman"/>
          <w:color w:val="0E101A"/>
          <w:sz w:val="24"/>
          <w:szCs w:val="24"/>
        </w:rPr>
        <w:t xml:space="preserve"> elite women of the society boldly entered conventionally male spaces such as public parks </w:t>
      </w:r>
      <w:r>
        <w:rPr>
          <w:rFonts w:ascii="Times New Roman" w:eastAsia="Times New Roman" w:hAnsi="Times New Roman" w:cs="Times New Roman"/>
          <w:i/>
          <w:color w:val="0E101A"/>
          <w:sz w:val="24"/>
          <w:szCs w:val="24"/>
        </w:rPr>
        <w:t xml:space="preserve">and </w:t>
      </w:r>
      <w:proofErr w:type="spellStart"/>
      <w:r>
        <w:rPr>
          <w:rFonts w:ascii="Times New Roman" w:eastAsia="Times New Roman" w:hAnsi="Times New Roman" w:cs="Times New Roman"/>
          <w:i/>
          <w:color w:val="0E101A"/>
          <w:sz w:val="24"/>
          <w:szCs w:val="24"/>
        </w:rPr>
        <w:t>dhabas</w:t>
      </w:r>
      <w:proofErr w:type="spellEnd"/>
      <w:r>
        <w:rPr>
          <w:rFonts w:ascii="Times New Roman" w:eastAsia="Times New Roman" w:hAnsi="Times New Roman" w:cs="Times New Roman"/>
          <w:i/>
          <w:color w:val="0E101A"/>
          <w:sz w:val="24"/>
          <w:szCs w:val="24"/>
        </w:rPr>
        <w:t xml:space="preserve">. </w:t>
      </w:r>
      <w:r>
        <w:rPr>
          <w:rFonts w:ascii="Times New Roman" w:eastAsia="Times New Roman" w:hAnsi="Times New Roman" w:cs="Times New Roman"/>
          <w:color w:val="0E101A"/>
          <w:sz w:val="24"/>
          <w:szCs w:val="24"/>
        </w:rPr>
        <w:t xml:space="preserve">They would also organize shared bike rides to protest against the harassment faced by women. Although the movement garnered significant publicity in the </w:t>
      </w:r>
      <w:r>
        <w:rPr>
          <w:rFonts w:ascii="Times New Roman" w:eastAsia="Times New Roman" w:hAnsi="Times New Roman" w:cs="Times New Roman"/>
          <w:color w:val="0E101A"/>
          <w:sz w:val="24"/>
          <w:szCs w:val="24"/>
        </w:rPr>
        <w:t xml:space="preserve">English press, rural and working-class urban women who travel to masculine public areas regularly continue to be highly vulnerable. </w:t>
      </w:r>
    </w:p>
    <w:p w14:paraId="00000011"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Pakistani videos demonstrate a more chaotic reality than political rhetoric about humility, administration, and privacy. It</w:t>
      </w:r>
      <w:r>
        <w:rPr>
          <w:rFonts w:ascii="Times New Roman" w:eastAsia="Times New Roman" w:hAnsi="Times New Roman" w:cs="Times New Roman"/>
          <w:color w:val="0E101A"/>
          <w:sz w:val="24"/>
          <w:szCs w:val="24"/>
        </w:rPr>
        <w:t xml:space="preserve"> is typical for YouTube videos to have comments in an informal tone. However, these types of talks show concern regarding the public life of Pakistan in terms of religious morality, social welfare etc.</w:t>
      </w:r>
    </w:p>
    <w:p w14:paraId="00000012" w14:textId="77777777" w:rsidR="00B5365D" w:rsidRDefault="00B5365D">
      <w:pPr>
        <w:spacing w:line="480" w:lineRule="auto"/>
        <w:jc w:val="both"/>
        <w:rPr>
          <w:rFonts w:ascii="Times New Roman" w:eastAsia="Times New Roman" w:hAnsi="Times New Roman" w:cs="Times New Roman"/>
          <w:color w:val="0E101A"/>
          <w:sz w:val="24"/>
          <w:szCs w:val="24"/>
        </w:rPr>
      </w:pPr>
    </w:p>
    <w:p w14:paraId="00000013" w14:textId="77777777" w:rsidR="00B5365D" w:rsidRDefault="003D6019">
      <w:pPr>
        <w:spacing w:before="200"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"Theorizing Pakistani Digital Media Publics"</w:t>
      </w:r>
    </w:p>
    <w:p w14:paraId="00000014"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When we </w:t>
      </w:r>
      <w:r>
        <w:rPr>
          <w:rFonts w:ascii="Times New Roman" w:eastAsia="Times New Roman" w:hAnsi="Times New Roman" w:cs="Times New Roman"/>
          <w:color w:val="0E101A"/>
          <w:sz w:val="24"/>
          <w:szCs w:val="24"/>
        </w:rPr>
        <w:t>look at Pakistan, we need to look at a hybrid of "public" and "private" spheres. In the past, the country has been governed by the "military, the industrial elite, and the landowning elite." These communities are related through "kinship and business ties"</w:t>
      </w:r>
      <w:r>
        <w:rPr>
          <w:rFonts w:ascii="Times New Roman" w:eastAsia="Times New Roman" w:hAnsi="Times New Roman" w:cs="Times New Roman"/>
          <w:color w:val="0E101A"/>
          <w:sz w:val="24"/>
          <w:szCs w:val="24"/>
        </w:rPr>
        <w:t>. The intertwining of these sectors has "constructed, negotiated, cemented" how the government, public, private business and "familial interests" work together. Therefore the author says that "the institutions and practices" of the "state, media, and the c</w:t>
      </w:r>
      <w:r>
        <w:rPr>
          <w:rFonts w:ascii="Times New Roman" w:eastAsia="Times New Roman" w:hAnsi="Times New Roman" w:cs="Times New Roman"/>
          <w:color w:val="0E101A"/>
          <w:sz w:val="24"/>
          <w:szCs w:val="24"/>
        </w:rPr>
        <w:t xml:space="preserve">ivil society are best understood as the sedimentation" - as the result or the outcome - "of these relationships." </w:t>
      </w:r>
    </w:p>
    <w:p w14:paraId="00000015"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Scholars such as </w:t>
      </w:r>
      <w:proofErr w:type="spellStart"/>
      <w:r>
        <w:rPr>
          <w:rFonts w:ascii="Times New Roman" w:eastAsia="Times New Roman" w:hAnsi="Times New Roman" w:cs="Times New Roman"/>
          <w:color w:val="0E101A"/>
          <w:sz w:val="24"/>
          <w:szCs w:val="24"/>
        </w:rPr>
        <w:t>Zizi</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Papacahrissi</w:t>
      </w:r>
      <w:proofErr w:type="spellEnd"/>
      <w:r>
        <w:rPr>
          <w:rFonts w:ascii="Times New Roman" w:eastAsia="Times New Roman" w:hAnsi="Times New Roman" w:cs="Times New Roman"/>
          <w:color w:val="0E101A"/>
          <w:sz w:val="24"/>
          <w:szCs w:val="24"/>
        </w:rPr>
        <w:t xml:space="preserve"> mention that "democratic participation needs to be civil, but need not be polite". We can see that the peo</w:t>
      </w:r>
      <w:r>
        <w:rPr>
          <w:rFonts w:ascii="Times New Roman" w:eastAsia="Times New Roman" w:hAnsi="Times New Roman" w:cs="Times New Roman"/>
          <w:color w:val="0E101A"/>
          <w:sz w:val="24"/>
          <w:szCs w:val="24"/>
        </w:rPr>
        <w:t xml:space="preserve">ple of Pakistan argue about what is being shown. They may not be polite but still are civil because the individuals are putting forward arguments. </w:t>
      </w:r>
    </w:p>
    <w:p w14:paraId="00000016"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Many scholars also argue that YouTube provides a platform for new "acts and practices of (</w:t>
      </w:r>
      <w:proofErr w:type="spellStart"/>
      <w:r>
        <w:rPr>
          <w:rFonts w:ascii="Times New Roman" w:eastAsia="Times New Roman" w:hAnsi="Times New Roman" w:cs="Times New Roman"/>
          <w:color w:val="0E101A"/>
          <w:sz w:val="24"/>
          <w:szCs w:val="24"/>
        </w:rPr>
        <w:t>unlocated</w:t>
      </w:r>
      <w:proofErr w:type="spellEnd"/>
      <w:r>
        <w:rPr>
          <w:rFonts w:ascii="Times New Roman" w:eastAsia="Times New Roman" w:hAnsi="Times New Roman" w:cs="Times New Roman"/>
          <w:color w:val="0E101A"/>
          <w:sz w:val="24"/>
          <w:szCs w:val="24"/>
        </w:rPr>
        <w:t>) citizen</w:t>
      </w:r>
      <w:r>
        <w:rPr>
          <w:rFonts w:ascii="Times New Roman" w:eastAsia="Times New Roman" w:hAnsi="Times New Roman" w:cs="Times New Roman"/>
          <w:color w:val="0E101A"/>
          <w:sz w:val="24"/>
          <w:szCs w:val="24"/>
        </w:rPr>
        <w:t>ship". This allows the consideration that emotions such as anger, satire, or amusement have political impacts. They demonstrate how, rather than the representation of citizen identities, the political component of digital publics might incorporate discrete</w:t>
      </w:r>
      <w:r>
        <w:rPr>
          <w:rFonts w:ascii="Times New Roman" w:eastAsia="Times New Roman" w:hAnsi="Times New Roman" w:cs="Times New Roman"/>
          <w:color w:val="0E101A"/>
          <w:sz w:val="24"/>
          <w:szCs w:val="24"/>
        </w:rPr>
        <w:t xml:space="preserve"> performances or acts of citizenship.</w:t>
      </w:r>
    </w:p>
    <w:p w14:paraId="00000017" w14:textId="77777777" w:rsidR="00B5365D" w:rsidRDefault="003D6019">
      <w:pPr>
        <w:spacing w:before="200"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w:t>
      </w:r>
      <w:proofErr w:type="spellStart"/>
      <w:r>
        <w:rPr>
          <w:rFonts w:ascii="Times New Roman" w:eastAsia="Times New Roman" w:hAnsi="Times New Roman" w:cs="Times New Roman"/>
          <w:b/>
          <w:i/>
          <w:color w:val="0E101A"/>
          <w:sz w:val="24"/>
          <w:szCs w:val="24"/>
        </w:rPr>
        <w:t>T</w:t>
      </w:r>
      <w:r>
        <w:rPr>
          <w:rFonts w:ascii="Times New Roman" w:eastAsia="Times New Roman" w:hAnsi="Times New Roman" w:cs="Times New Roman"/>
          <w:b/>
          <w:color w:val="0E101A"/>
          <w:sz w:val="24"/>
          <w:szCs w:val="24"/>
        </w:rPr>
        <w:t>ehzeeb</w:t>
      </w:r>
      <w:proofErr w:type="spellEnd"/>
      <w:r>
        <w:rPr>
          <w:rFonts w:ascii="Times New Roman" w:eastAsia="Times New Roman" w:hAnsi="Times New Roman" w:cs="Times New Roman"/>
          <w:b/>
          <w:i/>
          <w:color w:val="0E101A"/>
          <w:sz w:val="24"/>
          <w:szCs w:val="24"/>
        </w:rPr>
        <w:t xml:space="preserve">, </w:t>
      </w:r>
      <w:proofErr w:type="spellStart"/>
      <w:r>
        <w:rPr>
          <w:rFonts w:ascii="Times New Roman" w:eastAsia="Times New Roman" w:hAnsi="Times New Roman" w:cs="Times New Roman"/>
          <w:b/>
          <w:i/>
          <w:color w:val="0E101A"/>
          <w:sz w:val="24"/>
          <w:szCs w:val="24"/>
        </w:rPr>
        <w:t>Ikhlaaq</w:t>
      </w:r>
      <w:proofErr w:type="spellEnd"/>
      <w:r>
        <w:rPr>
          <w:rFonts w:ascii="Times New Roman" w:eastAsia="Times New Roman" w:hAnsi="Times New Roman" w:cs="Times New Roman"/>
          <w:b/>
          <w:i/>
          <w:color w:val="0E101A"/>
          <w:sz w:val="24"/>
          <w:szCs w:val="24"/>
        </w:rPr>
        <w:t xml:space="preserve">, </w:t>
      </w:r>
      <w:r>
        <w:rPr>
          <w:rFonts w:ascii="Times New Roman" w:eastAsia="Times New Roman" w:hAnsi="Times New Roman" w:cs="Times New Roman"/>
          <w:b/>
          <w:color w:val="0E101A"/>
          <w:sz w:val="24"/>
          <w:szCs w:val="24"/>
        </w:rPr>
        <w:t xml:space="preserve">and </w:t>
      </w:r>
      <w:proofErr w:type="spellStart"/>
      <w:r>
        <w:rPr>
          <w:rFonts w:ascii="Times New Roman" w:eastAsia="Times New Roman" w:hAnsi="Times New Roman" w:cs="Times New Roman"/>
          <w:b/>
          <w:i/>
          <w:color w:val="0E101A"/>
          <w:sz w:val="24"/>
          <w:szCs w:val="24"/>
        </w:rPr>
        <w:t>Takalluf</w:t>
      </w:r>
      <w:proofErr w:type="spellEnd"/>
      <w:r>
        <w:rPr>
          <w:rFonts w:ascii="Times New Roman" w:eastAsia="Times New Roman" w:hAnsi="Times New Roman" w:cs="Times New Roman"/>
          <w:b/>
          <w:color w:val="0E101A"/>
          <w:sz w:val="24"/>
          <w:szCs w:val="24"/>
        </w:rPr>
        <w:t>: Norms of Civility on Pakistani Television"</w:t>
      </w:r>
    </w:p>
    <w:p w14:paraId="00000018"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Here we see the two discourses that shaped Pakistani television. First is the "</w:t>
      </w:r>
      <w:r>
        <w:rPr>
          <w:rFonts w:ascii="Times New Roman" w:eastAsia="Times New Roman" w:hAnsi="Times New Roman" w:cs="Times New Roman"/>
          <w:i/>
          <w:color w:val="0E101A"/>
          <w:sz w:val="24"/>
          <w:szCs w:val="24"/>
        </w:rPr>
        <w:t>Ganga-</w:t>
      </w:r>
      <w:proofErr w:type="spellStart"/>
      <w:r>
        <w:rPr>
          <w:rFonts w:ascii="Times New Roman" w:eastAsia="Times New Roman" w:hAnsi="Times New Roman" w:cs="Times New Roman"/>
          <w:i/>
          <w:color w:val="0E101A"/>
          <w:sz w:val="24"/>
          <w:szCs w:val="24"/>
        </w:rPr>
        <w:t>Jamani</w:t>
      </w:r>
      <w:proofErr w:type="spellEnd"/>
      <w:r>
        <w:rPr>
          <w:rFonts w:ascii="Times New Roman" w:eastAsia="Times New Roman" w:hAnsi="Times New Roman" w:cs="Times New Roman"/>
          <w:i/>
          <w:color w:val="0E101A"/>
          <w:sz w:val="24"/>
          <w:szCs w:val="24"/>
        </w:rPr>
        <w:t xml:space="preserve"> </w:t>
      </w:r>
      <w:proofErr w:type="spellStart"/>
      <w:r>
        <w:rPr>
          <w:rFonts w:ascii="Times New Roman" w:eastAsia="Times New Roman" w:hAnsi="Times New Roman" w:cs="Times New Roman"/>
          <w:i/>
          <w:color w:val="0E101A"/>
          <w:sz w:val="24"/>
          <w:szCs w:val="24"/>
        </w:rPr>
        <w:t>tehzeeb</w:t>
      </w:r>
      <w:proofErr w:type="spellEnd"/>
      <w:r>
        <w:rPr>
          <w:rFonts w:ascii="Times New Roman" w:eastAsia="Times New Roman" w:hAnsi="Times New Roman" w:cs="Times New Roman"/>
          <w:i/>
          <w:color w:val="0E101A"/>
          <w:sz w:val="24"/>
          <w:szCs w:val="24"/>
        </w:rPr>
        <w:t xml:space="preserve"> </w:t>
      </w:r>
      <w:r>
        <w:rPr>
          <w:rFonts w:ascii="Times New Roman" w:eastAsia="Times New Roman" w:hAnsi="Times New Roman" w:cs="Times New Roman"/>
          <w:color w:val="0E101A"/>
          <w:sz w:val="24"/>
          <w:szCs w:val="24"/>
        </w:rPr>
        <w:t xml:space="preserve">(north Indian, Muslim, Urdu-speaking elite culture), with its elaborate norms of </w:t>
      </w:r>
      <w:proofErr w:type="spellStart"/>
      <w:r>
        <w:rPr>
          <w:rFonts w:ascii="Times New Roman" w:eastAsia="Times New Roman" w:hAnsi="Times New Roman" w:cs="Times New Roman"/>
          <w:i/>
          <w:color w:val="0E101A"/>
          <w:sz w:val="24"/>
          <w:szCs w:val="24"/>
        </w:rPr>
        <w:t>takalluf</w:t>
      </w:r>
      <w:proofErr w:type="spellEnd"/>
      <w:r>
        <w:rPr>
          <w:rFonts w:ascii="Times New Roman" w:eastAsia="Times New Roman" w:hAnsi="Times New Roman" w:cs="Times New Roman"/>
          <w:i/>
          <w:color w:val="0E101A"/>
          <w:sz w:val="24"/>
          <w:szCs w:val="24"/>
        </w:rPr>
        <w:t xml:space="preserve"> </w:t>
      </w:r>
      <w:r>
        <w:rPr>
          <w:rFonts w:ascii="Times New Roman" w:eastAsia="Times New Roman" w:hAnsi="Times New Roman" w:cs="Times New Roman"/>
          <w:color w:val="0E101A"/>
          <w:sz w:val="24"/>
          <w:szCs w:val="24"/>
        </w:rPr>
        <w:t xml:space="preserve">(deference, politeness) and </w:t>
      </w:r>
      <w:proofErr w:type="spellStart"/>
      <w:r>
        <w:rPr>
          <w:rFonts w:ascii="Times New Roman" w:eastAsia="Times New Roman" w:hAnsi="Times New Roman" w:cs="Times New Roman"/>
          <w:i/>
          <w:color w:val="0E101A"/>
          <w:sz w:val="24"/>
          <w:szCs w:val="24"/>
        </w:rPr>
        <w:t>ikhlaaq</w:t>
      </w:r>
      <w:proofErr w:type="spellEnd"/>
      <w:r>
        <w:rPr>
          <w:rFonts w:ascii="Times New Roman" w:eastAsia="Times New Roman" w:hAnsi="Times New Roman" w:cs="Times New Roman"/>
          <w:i/>
          <w:color w:val="0E101A"/>
          <w:sz w:val="24"/>
          <w:szCs w:val="24"/>
        </w:rPr>
        <w:t xml:space="preserve"> </w:t>
      </w:r>
      <w:r>
        <w:rPr>
          <w:rFonts w:ascii="Times New Roman" w:eastAsia="Times New Roman" w:hAnsi="Times New Roman" w:cs="Times New Roman"/>
          <w:color w:val="0E101A"/>
          <w:sz w:val="24"/>
          <w:szCs w:val="24"/>
        </w:rPr>
        <w:t>(manners, morals). Second is the 24-hour news channel's journalistic practices, overtaking these norms in the multimedia age. "Unc</w:t>
      </w:r>
      <w:r>
        <w:rPr>
          <w:rFonts w:ascii="Times New Roman" w:eastAsia="Times New Roman" w:hAnsi="Times New Roman" w:cs="Times New Roman"/>
          <w:color w:val="0E101A"/>
          <w:sz w:val="24"/>
          <w:szCs w:val="24"/>
        </w:rPr>
        <w:t xml:space="preserve">le </w:t>
      </w:r>
      <w:proofErr w:type="gramStart"/>
      <w:r>
        <w:rPr>
          <w:rFonts w:ascii="Times New Roman" w:eastAsia="Times New Roman" w:hAnsi="Times New Roman" w:cs="Times New Roman"/>
          <w:color w:val="0E101A"/>
          <w:sz w:val="24"/>
          <w:szCs w:val="24"/>
        </w:rPr>
        <w:t>talk</w:t>
      </w:r>
      <w:proofErr w:type="gramEnd"/>
      <w:r>
        <w:rPr>
          <w:rFonts w:ascii="Times New Roman" w:eastAsia="Times New Roman" w:hAnsi="Times New Roman" w:cs="Times New Roman"/>
          <w:color w:val="0E101A"/>
          <w:sz w:val="24"/>
          <w:szCs w:val="24"/>
        </w:rPr>
        <w:t xml:space="preserve">", aka the old norms, was where the elite males of the society would gather in "semi-private" spaces to discuss public matters. Until the 1990s, the Urdu dramas were written by "Urdu-speaking elites' norms of </w:t>
      </w:r>
      <w:proofErr w:type="spellStart"/>
      <w:r>
        <w:rPr>
          <w:rFonts w:ascii="Times New Roman" w:eastAsia="Times New Roman" w:hAnsi="Times New Roman" w:cs="Times New Roman"/>
          <w:i/>
          <w:color w:val="0E101A"/>
          <w:sz w:val="24"/>
          <w:szCs w:val="24"/>
        </w:rPr>
        <w:t>tehzeeb</w:t>
      </w:r>
      <w:proofErr w:type="spellEnd"/>
      <w:r>
        <w:rPr>
          <w:rFonts w:ascii="Times New Roman" w:eastAsia="Times New Roman" w:hAnsi="Times New Roman" w:cs="Times New Roman"/>
          <w:color w:val="0E101A"/>
          <w:sz w:val="24"/>
          <w:szCs w:val="24"/>
        </w:rPr>
        <w:t>" to make their private places an</w:t>
      </w:r>
      <w:r>
        <w:rPr>
          <w:rFonts w:ascii="Times New Roman" w:eastAsia="Times New Roman" w:hAnsi="Times New Roman" w:cs="Times New Roman"/>
          <w:color w:val="0E101A"/>
          <w:sz w:val="24"/>
          <w:szCs w:val="24"/>
        </w:rPr>
        <w:t xml:space="preserve">d lifestyles and connections with public life. It was seen </w:t>
      </w:r>
      <w:r>
        <w:rPr>
          <w:rFonts w:ascii="Times New Roman" w:eastAsia="Times New Roman" w:hAnsi="Times New Roman" w:cs="Times New Roman"/>
          <w:color w:val="0E101A"/>
          <w:sz w:val="24"/>
          <w:szCs w:val="24"/>
        </w:rPr>
        <w:lastRenderedPageBreak/>
        <w:t>that even after the "growth of regional news channels class diversity and freedom from the state", the new public continued to have "uncle talk", particularly in the elite Urdu-speaking society.</w:t>
      </w:r>
    </w:p>
    <w:p w14:paraId="00000019"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w:t>
      </w:r>
      <w:r>
        <w:rPr>
          <w:rFonts w:ascii="Times New Roman" w:eastAsia="Times New Roman" w:hAnsi="Times New Roman" w:cs="Times New Roman"/>
          <w:color w:val="0E101A"/>
          <w:sz w:val="24"/>
          <w:szCs w:val="24"/>
        </w:rPr>
        <w:t>ter Pakistanis were introduced to the western ways of media, the journalists wanted to redefine their "professional identities" and therefore adopted "a more confrontational style." The Pakistani news channels opted for the new ways: "live reporting on loc</w:t>
      </w:r>
      <w:r>
        <w:rPr>
          <w:rFonts w:ascii="Times New Roman" w:eastAsia="Times New Roman" w:hAnsi="Times New Roman" w:cs="Times New Roman"/>
          <w:color w:val="0E101A"/>
          <w:sz w:val="24"/>
          <w:szCs w:val="24"/>
        </w:rPr>
        <w:t>ation, person-on-the-street interviews, investigative journalism and reality programs".</w:t>
      </w:r>
    </w:p>
    <w:p w14:paraId="0000001A"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was one such example, where a journalist of a popular program, "</w:t>
      </w:r>
      <w:proofErr w:type="spellStart"/>
      <w:r>
        <w:rPr>
          <w:rFonts w:ascii="Times New Roman" w:eastAsia="Times New Roman" w:hAnsi="Times New Roman" w:cs="Times New Roman"/>
          <w:i/>
          <w:color w:val="0E101A"/>
          <w:sz w:val="24"/>
          <w:szCs w:val="24"/>
        </w:rPr>
        <w:t>Sar</w:t>
      </w:r>
      <w:proofErr w:type="spellEnd"/>
      <w:r>
        <w:rPr>
          <w:rFonts w:ascii="Times New Roman" w:eastAsia="Times New Roman" w:hAnsi="Times New Roman" w:cs="Times New Roman"/>
          <w:i/>
          <w:color w:val="0E101A"/>
          <w:sz w:val="24"/>
          <w:szCs w:val="24"/>
        </w:rPr>
        <w:t xml:space="preserve"> e </w:t>
      </w:r>
      <w:proofErr w:type="spellStart"/>
      <w:r>
        <w:rPr>
          <w:rFonts w:ascii="Times New Roman" w:eastAsia="Times New Roman" w:hAnsi="Times New Roman" w:cs="Times New Roman"/>
          <w:i/>
          <w:color w:val="0E101A"/>
          <w:sz w:val="24"/>
          <w:szCs w:val="24"/>
        </w:rPr>
        <w:t>Aam</w:t>
      </w:r>
      <w:proofErr w:type="spellEnd"/>
      <w:r>
        <w:rPr>
          <w:rFonts w:ascii="Times New Roman" w:eastAsia="Times New Roman" w:hAnsi="Times New Roman" w:cs="Times New Roman"/>
          <w:i/>
          <w:color w:val="0E101A"/>
          <w:sz w:val="24"/>
          <w:szCs w:val="24"/>
        </w:rPr>
        <w:t>"</w:t>
      </w:r>
      <w:r>
        <w:rPr>
          <w:rFonts w:ascii="Times New Roman" w:eastAsia="Times New Roman" w:hAnsi="Times New Roman" w:cs="Times New Roman"/>
          <w:color w:val="0E101A"/>
          <w:sz w:val="24"/>
          <w:szCs w:val="24"/>
        </w:rPr>
        <w:t xml:space="preserve">, invites people with him to a beauty </w:t>
      </w:r>
      <w:proofErr w:type="spellStart"/>
      <w:r>
        <w:rPr>
          <w:rFonts w:ascii="Times New Roman" w:eastAsia="Times New Roman" w:hAnsi="Times New Roman" w:cs="Times New Roman"/>
          <w:color w:val="0E101A"/>
          <w:sz w:val="24"/>
          <w:szCs w:val="24"/>
        </w:rPr>
        <w:t>parlour</w:t>
      </w:r>
      <w:proofErr w:type="spellEnd"/>
      <w:r>
        <w:rPr>
          <w:rFonts w:ascii="Times New Roman" w:eastAsia="Times New Roman" w:hAnsi="Times New Roman" w:cs="Times New Roman"/>
          <w:color w:val="0E101A"/>
          <w:sz w:val="24"/>
          <w:szCs w:val="24"/>
        </w:rPr>
        <w:t xml:space="preserve">, which is a private residence in a poor </w:t>
      </w:r>
      <w:proofErr w:type="spellStart"/>
      <w:r>
        <w:rPr>
          <w:rFonts w:ascii="Times New Roman" w:eastAsia="Times New Roman" w:hAnsi="Times New Roman" w:cs="Times New Roman"/>
          <w:color w:val="0E101A"/>
          <w:sz w:val="24"/>
          <w:szCs w:val="24"/>
        </w:rPr>
        <w:t>neighbourhood</w:t>
      </w:r>
      <w:proofErr w:type="spellEnd"/>
      <w:r>
        <w:rPr>
          <w:rFonts w:ascii="Times New Roman" w:eastAsia="Times New Roman" w:hAnsi="Times New Roman" w:cs="Times New Roman"/>
          <w:color w:val="0E101A"/>
          <w:sz w:val="24"/>
          <w:szCs w:val="24"/>
        </w:rPr>
        <w:t xml:space="preserve"> and is considered "respectable", to show the reality of Karachi's brothels to the people of Pakistan. The reporter breaches the privacy of the women working</w:t>
      </w:r>
      <w:r>
        <w:rPr>
          <w:rFonts w:ascii="Times New Roman" w:eastAsia="Times New Roman" w:hAnsi="Times New Roman" w:cs="Times New Roman"/>
          <w:color w:val="0E101A"/>
          <w:sz w:val="24"/>
          <w:szCs w:val="24"/>
        </w:rPr>
        <w:t xml:space="preserve"> there and does not listen to them, even when they beg when asked not to film their faces. His "confrontational ways" change when he comes across a sex worker of the upper class compared to others. When this episode was uploaded on YouTube, many comments w</w:t>
      </w:r>
      <w:r>
        <w:rPr>
          <w:rFonts w:ascii="Times New Roman" w:eastAsia="Times New Roman" w:hAnsi="Times New Roman" w:cs="Times New Roman"/>
          <w:color w:val="0E101A"/>
          <w:sz w:val="24"/>
          <w:szCs w:val="24"/>
        </w:rPr>
        <w:t>ere about how the reporter was inconsiderate and rude to these women in the name of journalism. At the same time, others liked his way of journaling.</w:t>
      </w:r>
    </w:p>
    <w:p w14:paraId="0000001B"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conflicts between "religious beliefs, gendered ideologies about protecting women, class critiques, fan</w:t>
      </w:r>
      <w:r>
        <w:rPr>
          <w:rFonts w:ascii="Times New Roman" w:eastAsia="Times New Roman" w:hAnsi="Times New Roman" w:cs="Times New Roman"/>
          <w:color w:val="0E101A"/>
          <w:sz w:val="24"/>
          <w:szCs w:val="24"/>
        </w:rPr>
        <w:t>dom," and dislike of the host's approaches demonstrate the variety of ways in which ordinary Pakistanis discuss complex matters. These comments illustrate the variety of ways the "ordinary Pakistanis think and talk about uncomfortable topics." They also re</w:t>
      </w:r>
      <w:r>
        <w:rPr>
          <w:rFonts w:ascii="Times New Roman" w:eastAsia="Times New Roman" w:hAnsi="Times New Roman" w:cs="Times New Roman"/>
          <w:color w:val="0E101A"/>
          <w:sz w:val="24"/>
          <w:szCs w:val="24"/>
        </w:rPr>
        <w:t>veal the different versions of "private and public life in Pakistan," despite the government's efforts to "sanitize the internet."</w:t>
      </w:r>
    </w:p>
    <w:p w14:paraId="0000001C" w14:textId="77777777" w:rsidR="00B5365D" w:rsidRDefault="00B5365D">
      <w:pPr>
        <w:spacing w:line="480" w:lineRule="auto"/>
        <w:jc w:val="both"/>
        <w:rPr>
          <w:rFonts w:ascii="Times New Roman" w:eastAsia="Times New Roman" w:hAnsi="Times New Roman" w:cs="Times New Roman"/>
          <w:color w:val="0E101A"/>
          <w:sz w:val="24"/>
          <w:szCs w:val="24"/>
        </w:rPr>
      </w:pPr>
    </w:p>
    <w:p w14:paraId="0000001D" w14:textId="77777777" w:rsidR="00B5365D" w:rsidRDefault="00B5365D">
      <w:pPr>
        <w:spacing w:line="480" w:lineRule="auto"/>
        <w:jc w:val="both"/>
        <w:rPr>
          <w:rFonts w:ascii="Times New Roman" w:eastAsia="Times New Roman" w:hAnsi="Times New Roman" w:cs="Times New Roman"/>
          <w:color w:val="0E101A"/>
          <w:sz w:val="24"/>
          <w:szCs w:val="24"/>
        </w:rPr>
      </w:pPr>
    </w:p>
    <w:p w14:paraId="0000001E" w14:textId="77777777" w:rsidR="00B5365D" w:rsidRDefault="003D6019">
      <w:pPr>
        <w:spacing w:line="480" w:lineRule="auto"/>
        <w:jc w:val="both"/>
        <w:rPr>
          <w:rFonts w:ascii="Times New Roman" w:eastAsia="Times New Roman" w:hAnsi="Times New Roman" w:cs="Times New Roman"/>
          <w:b/>
          <w:color w:val="0E101A"/>
          <w:sz w:val="24"/>
          <w:szCs w:val="24"/>
        </w:rPr>
      </w:pPr>
      <w:r>
        <w:br w:type="page"/>
      </w:r>
    </w:p>
    <w:p w14:paraId="0000001F" w14:textId="77777777" w:rsidR="00B5365D" w:rsidRDefault="003D6019">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lastRenderedPageBreak/>
        <w:t>“The Private Publics of Digital Pakistan on YouTube"</w:t>
      </w:r>
    </w:p>
    <w:p w14:paraId="00000020"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author was doing research for her topic when she came across the</w:t>
      </w:r>
      <w:r>
        <w:rPr>
          <w:rFonts w:ascii="Times New Roman" w:eastAsia="Times New Roman" w:hAnsi="Times New Roman" w:cs="Times New Roman"/>
          <w:color w:val="0E101A"/>
          <w:sz w:val="24"/>
          <w:szCs w:val="24"/>
        </w:rPr>
        <w:t xml:space="preserve"> diverse world of Pakistani digital media. It contains videos of "parties, dance, and sexy films". These unlawful parties and movies were shot on the phone and published to YouTube by any random person. Poor lighting and focus, inconsistent sound levels, e</w:t>
      </w:r>
      <w:r>
        <w:rPr>
          <w:rFonts w:ascii="Times New Roman" w:eastAsia="Times New Roman" w:hAnsi="Times New Roman" w:cs="Times New Roman"/>
          <w:color w:val="0E101A"/>
          <w:sz w:val="24"/>
          <w:szCs w:val="24"/>
        </w:rPr>
        <w:t xml:space="preserve">rratic camera movement, and hurriedly designed framing were all taken with a mobile camera. Ordinary users uploaded these videos as we have seen and related channels with subgenres like </w:t>
      </w:r>
      <w:proofErr w:type="spellStart"/>
      <w:r>
        <w:rPr>
          <w:rFonts w:ascii="Times New Roman" w:eastAsia="Times New Roman" w:hAnsi="Times New Roman" w:cs="Times New Roman"/>
          <w:color w:val="0E101A"/>
          <w:sz w:val="24"/>
          <w:szCs w:val="24"/>
        </w:rPr>
        <w:t>mujras</w:t>
      </w:r>
      <w:proofErr w:type="spellEnd"/>
      <w:r>
        <w:rPr>
          <w:rFonts w:ascii="Times New Roman" w:eastAsia="Times New Roman" w:hAnsi="Times New Roman" w:cs="Times New Roman"/>
          <w:color w:val="0E101A"/>
          <w:sz w:val="24"/>
          <w:szCs w:val="24"/>
        </w:rPr>
        <w:t>, party videos, and college or school girl videos.</w:t>
      </w:r>
    </w:p>
    <w:p w14:paraId="00000021"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videos of</w:t>
      </w:r>
      <w:r>
        <w:rPr>
          <w:rFonts w:ascii="Times New Roman" w:eastAsia="Times New Roman" w:hAnsi="Times New Roman" w:cs="Times New Roman"/>
          <w:color w:val="0E101A"/>
          <w:sz w:val="24"/>
          <w:szCs w:val="24"/>
        </w:rPr>
        <w:t xml:space="preserve"> a "private-public" can be divided into several categories:</w:t>
      </w:r>
    </w:p>
    <w:p w14:paraId="00000022" w14:textId="77777777" w:rsidR="00B5365D" w:rsidRDefault="003D60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"private videos of school or college girls' dance practice or performances that have gone viral outside"</w:t>
      </w:r>
    </w:p>
    <w:p w14:paraId="00000023" w14:textId="77777777" w:rsidR="00B5365D" w:rsidRDefault="003D60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"illegal </w:t>
      </w:r>
      <w:proofErr w:type="spellStart"/>
      <w:r>
        <w:rPr>
          <w:rFonts w:ascii="Times New Roman" w:eastAsia="Times New Roman" w:hAnsi="Times New Roman" w:cs="Times New Roman"/>
          <w:color w:val="0E101A"/>
          <w:sz w:val="24"/>
          <w:szCs w:val="24"/>
        </w:rPr>
        <w:t>mujra</w:t>
      </w:r>
      <w:proofErr w:type="spellEnd"/>
      <w:r>
        <w:rPr>
          <w:rFonts w:ascii="Times New Roman" w:eastAsia="Times New Roman" w:hAnsi="Times New Roman" w:cs="Times New Roman"/>
          <w:color w:val="0E101A"/>
          <w:sz w:val="24"/>
          <w:szCs w:val="24"/>
        </w:rPr>
        <w:t xml:space="preserve"> recordings"</w:t>
      </w:r>
    </w:p>
    <w:p w14:paraId="00000024" w14:textId="77777777" w:rsidR="00B5365D" w:rsidRDefault="003D60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"recordings of video sex chats or sexual activities that are sha</w:t>
      </w:r>
      <w:r>
        <w:rPr>
          <w:rFonts w:ascii="Times New Roman" w:eastAsia="Times New Roman" w:hAnsi="Times New Roman" w:cs="Times New Roman"/>
          <w:color w:val="0E101A"/>
          <w:sz w:val="24"/>
          <w:szCs w:val="24"/>
        </w:rPr>
        <w:t>red without the mutual consent involved"</w:t>
      </w:r>
    </w:p>
    <w:p w14:paraId="00000025" w14:textId="77777777" w:rsidR="00B5365D" w:rsidRDefault="003D60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"video footage of "underground" dance events at rich homes or nightclubs"</w:t>
      </w:r>
    </w:p>
    <w:p w14:paraId="00000026" w14:textId="77777777" w:rsidR="00B5365D" w:rsidRDefault="003D60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"clips from news or documentaries that have been recorded that included sexual content"</w:t>
      </w:r>
    </w:p>
    <w:p w14:paraId="00000027"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Many of these videos' descriptions reflect a desire t</w:t>
      </w:r>
      <w:r>
        <w:rPr>
          <w:rFonts w:ascii="Times New Roman" w:eastAsia="Times New Roman" w:hAnsi="Times New Roman" w:cs="Times New Roman"/>
          <w:color w:val="0E101A"/>
          <w:sz w:val="24"/>
          <w:szCs w:val="24"/>
        </w:rPr>
        <w:t>o make "private spaces" accessible to the public. They used a mixture of Urdu, English, Hindi, and local, regional languages. Urdu comments are occasionally written in the '</w:t>
      </w:r>
      <w:proofErr w:type="spellStart"/>
      <w:r>
        <w:rPr>
          <w:rFonts w:ascii="Times New Roman" w:eastAsia="Times New Roman" w:hAnsi="Times New Roman" w:cs="Times New Roman"/>
          <w:color w:val="0E101A"/>
          <w:sz w:val="24"/>
          <w:szCs w:val="24"/>
        </w:rPr>
        <w:t>naqsh</w:t>
      </w:r>
      <w:proofErr w:type="spellEnd"/>
      <w:r>
        <w:rPr>
          <w:rFonts w:ascii="Times New Roman" w:eastAsia="Times New Roman" w:hAnsi="Times New Roman" w:cs="Times New Roman"/>
          <w:color w:val="0E101A"/>
          <w:sz w:val="24"/>
          <w:szCs w:val="24"/>
        </w:rPr>
        <w:t>' script, but they are more commonly translated into Latin. These YouTube vide</w:t>
      </w:r>
      <w:r>
        <w:rPr>
          <w:rFonts w:ascii="Times New Roman" w:eastAsia="Times New Roman" w:hAnsi="Times New Roman" w:cs="Times New Roman"/>
          <w:color w:val="0E101A"/>
          <w:sz w:val="24"/>
          <w:szCs w:val="24"/>
        </w:rPr>
        <w:t>o clips present an entirely different point of view of Pakistan. The central theme in debates over women's rights is couched in the dichotomy between Islamic principles and Western modernity. The following comments were made in reaction to three YouTube vi</w:t>
      </w:r>
      <w:r>
        <w:rPr>
          <w:rFonts w:ascii="Times New Roman" w:eastAsia="Times New Roman" w:hAnsi="Times New Roman" w:cs="Times New Roman"/>
          <w:color w:val="0E101A"/>
          <w:sz w:val="24"/>
          <w:szCs w:val="24"/>
        </w:rPr>
        <w:t>deos:</w:t>
      </w:r>
    </w:p>
    <w:p w14:paraId="00000028" w14:textId="77777777" w:rsidR="00B5365D" w:rsidRDefault="003D60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a private </w:t>
      </w:r>
      <w:proofErr w:type="spellStart"/>
      <w:r>
        <w:rPr>
          <w:rFonts w:ascii="Times New Roman" w:eastAsia="Times New Roman" w:hAnsi="Times New Roman" w:cs="Times New Roman"/>
          <w:color w:val="0E101A"/>
          <w:sz w:val="24"/>
          <w:szCs w:val="24"/>
        </w:rPr>
        <w:t>mujra</w:t>
      </w:r>
      <w:proofErr w:type="spellEnd"/>
    </w:p>
    <w:p w14:paraId="00000029" w14:textId="77777777" w:rsidR="00B5365D" w:rsidRDefault="003D60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amateur documentary about an underground nightclub in Karachi</w:t>
      </w:r>
    </w:p>
    <w:p w14:paraId="0000002A" w14:textId="77777777" w:rsidR="00B5365D" w:rsidRDefault="003D60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video of a young woman rehearsing a dance in a University of Lahore classroom</w:t>
      </w:r>
    </w:p>
    <w:p w14:paraId="0000002B"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 In the video of a young woman rehearsing a dance in a University of Lahore classroom, a </w:t>
      </w:r>
      <w:r>
        <w:rPr>
          <w:rFonts w:ascii="Times New Roman" w:eastAsia="Times New Roman" w:hAnsi="Times New Roman" w:cs="Times New Roman"/>
          <w:color w:val="0E101A"/>
          <w:sz w:val="24"/>
          <w:szCs w:val="24"/>
        </w:rPr>
        <w:t xml:space="preserve">young woman is doing the practice dance in her classroom. It was uploaded on YouTube by the </w:t>
      </w:r>
      <w:proofErr w:type="spellStart"/>
      <w:r>
        <w:rPr>
          <w:rFonts w:ascii="Times New Roman" w:eastAsia="Times New Roman" w:hAnsi="Times New Roman" w:cs="Times New Roman"/>
          <w:color w:val="0E101A"/>
          <w:sz w:val="24"/>
          <w:szCs w:val="24"/>
        </w:rPr>
        <w:t>Saknofear</w:t>
      </w:r>
      <w:proofErr w:type="spellEnd"/>
      <w:r>
        <w:rPr>
          <w:rFonts w:ascii="Times New Roman" w:eastAsia="Times New Roman" w:hAnsi="Times New Roman" w:cs="Times New Roman"/>
          <w:color w:val="0E101A"/>
          <w:sz w:val="24"/>
          <w:szCs w:val="24"/>
        </w:rPr>
        <w:t xml:space="preserve"> channel. A couple of comments from the video are participatory acts of citizenship with a diverse range of motivations. Interactions in these areas reveal</w:t>
      </w:r>
      <w:r>
        <w:rPr>
          <w:rFonts w:ascii="Times New Roman" w:eastAsia="Times New Roman" w:hAnsi="Times New Roman" w:cs="Times New Roman"/>
          <w:color w:val="0E101A"/>
          <w:sz w:val="24"/>
          <w:szCs w:val="24"/>
        </w:rPr>
        <w:t xml:space="preserve"> what it means to be Pakistani, and they help us understand the everyday experience of living citizenship.</w:t>
      </w:r>
    </w:p>
    <w:p w14:paraId="0000002C"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Naima </w:t>
      </w:r>
      <w:proofErr w:type="spellStart"/>
      <w:r>
        <w:rPr>
          <w:rFonts w:ascii="Times New Roman" w:eastAsia="Times New Roman" w:hAnsi="Times New Roman" w:cs="Times New Roman"/>
          <w:color w:val="0E101A"/>
          <w:sz w:val="24"/>
          <w:szCs w:val="24"/>
        </w:rPr>
        <w:t>Chudrey</w:t>
      </w:r>
      <w:proofErr w:type="spellEnd"/>
      <w:r>
        <w:rPr>
          <w:rFonts w:ascii="Times New Roman" w:eastAsia="Times New Roman" w:hAnsi="Times New Roman" w:cs="Times New Roman"/>
          <w:color w:val="0E101A"/>
          <w:sz w:val="24"/>
          <w:szCs w:val="24"/>
        </w:rPr>
        <w:t xml:space="preserve"> uploaded the documentary video of a nightclub in Karachi. The two comments show hate towards the video. A similar amount of commenters </w:t>
      </w:r>
      <w:r>
        <w:rPr>
          <w:rFonts w:ascii="Times New Roman" w:eastAsia="Times New Roman" w:hAnsi="Times New Roman" w:cs="Times New Roman"/>
          <w:color w:val="0E101A"/>
          <w:sz w:val="24"/>
          <w:szCs w:val="24"/>
        </w:rPr>
        <w:t>criticized the young individuals in the video, referring to them as "</w:t>
      </w:r>
      <w:proofErr w:type="spellStart"/>
      <w:r>
        <w:rPr>
          <w:rFonts w:ascii="Times New Roman" w:eastAsia="Times New Roman" w:hAnsi="Times New Roman" w:cs="Times New Roman"/>
          <w:color w:val="0E101A"/>
          <w:sz w:val="24"/>
          <w:szCs w:val="24"/>
        </w:rPr>
        <w:t>wannabees</w:t>
      </w:r>
      <w:proofErr w:type="spellEnd"/>
      <w:r>
        <w:rPr>
          <w:rFonts w:ascii="Times New Roman" w:eastAsia="Times New Roman" w:hAnsi="Times New Roman" w:cs="Times New Roman"/>
          <w:color w:val="0E101A"/>
          <w:sz w:val="24"/>
          <w:szCs w:val="24"/>
        </w:rPr>
        <w:t xml:space="preserve">." However, others asked for the location of the nightclub because they liked it. Another strand of comments was more on the reflective side. The nightclub comments </w:t>
      </w:r>
      <w:proofErr w:type="spellStart"/>
      <w:r>
        <w:rPr>
          <w:rFonts w:ascii="Times New Roman" w:eastAsia="Times New Roman" w:hAnsi="Times New Roman" w:cs="Times New Roman"/>
          <w:color w:val="0E101A"/>
          <w:sz w:val="24"/>
          <w:szCs w:val="24"/>
        </w:rPr>
        <w:t>centred</w:t>
      </w:r>
      <w:proofErr w:type="spellEnd"/>
      <w:r>
        <w:rPr>
          <w:rFonts w:ascii="Times New Roman" w:eastAsia="Times New Roman" w:hAnsi="Times New Roman" w:cs="Times New Roman"/>
          <w:color w:val="0E101A"/>
          <w:sz w:val="24"/>
          <w:szCs w:val="24"/>
        </w:rPr>
        <w:t xml:space="preserve"> on co</w:t>
      </w:r>
      <w:r>
        <w:rPr>
          <w:rFonts w:ascii="Times New Roman" w:eastAsia="Times New Roman" w:hAnsi="Times New Roman" w:cs="Times New Roman"/>
          <w:color w:val="0E101A"/>
          <w:sz w:val="24"/>
          <w:szCs w:val="24"/>
        </w:rPr>
        <w:t>ncerns about authenticity. The comments on the dance practice at the University of Lahore were divided into two categories: subgroup insults targeted at Punjabis and questioning the performance's location by decoding the room's accents. One person commente</w:t>
      </w:r>
      <w:r>
        <w:rPr>
          <w:rFonts w:ascii="Times New Roman" w:eastAsia="Times New Roman" w:hAnsi="Times New Roman" w:cs="Times New Roman"/>
          <w:color w:val="0E101A"/>
          <w:sz w:val="24"/>
          <w:szCs w:val="24"/>
        </w:rPr>
        <w:t>d on the place, and others claimed the young women could not possibly be Pakistani due to their accents.</w:t>
      </w:r>
    </w:p>
    <w:p w14:paraId="0000002D"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think some people were angry because they believed that the dance of a Muslim girl or having a nightclub in the country is not good in Islamic morals</w:t>
      </w:r>
      <w:r>
        <w:rPr>
          <w:rFonts w:ascii="Times New Roman" w:eastAsia="Times New Roman" w:hAnsi="Times New Roman" w:cs="Times New Roman"/>
          <w:color w:val="0E101A"/>
          <w:sz w:val="24"/>
          <w:szCs w:val="24"/>
        </w:rPr>
        <w:t>.</w:t>
      </w:r>
    </w:p>
    <w:p w14:paraId="0000002E"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small percentage of people, like commentators on the "</w:t>
      </w:r>
      <w:proofErr w:type="spellStart"/>
      <w:r>
        <w:rPr>
          <w:rFonts w:ascii="Times New Roman" w:eastAsia="Times New Roman" w:hAnsi="Times New Roman" w:cs="Times New Roman"/>
          <w:i/>
          <w:color w:val="0E101A"/>
          <w:sz w:val="24"/>
          <w:szCs w:val="24"/>
        </w:rPr>
        <w:t>Sar</w:t>
      </w:r>
      <w:proofErr w:type="spellEnd"/>
      <w:r>
        <w:rPr>
          <w:rFonts w:ascii="Times New Roman" w:eastAsia="Times New Roman" w:hAnsi="Times New Roman" w:cs="Times New Roman"/>
          <w:i/>
          <w:color w:val="0E101A"/>
          <w:sz w:val="24"/>
          <w:szCs w:val="24"/>
        </w:rPr>
        <w:t xml:space="preserve"> e </w:t>
      </w:r>
      <w:proofErr w:type="spellStart"/>
      <w:r>
        <w:rPr>
          <w:rFonts w:ascii="Times New Roman" w:eastAsia="Times New Roman" w:hAnsi="Times New Roman" w:cs="Times New Roman"/>
          <w:i/>
          <w:color w:val="0E101A"/>
          <w:sz w:val="24"/>
          <w:szCs w:val="24"/>
        </w:rPr>
        <w:t>Aam</w:t>
      </w:r>
      <w:proofErr w:type="spellEnd"/>
      <w:r>
        <w:rPr>
          <w:rFonts w:ascii="Times New Roman" w:eastAsia="Times New Roman" w:hAnsi="Times New Roman" w:cs="Times New Roman"/>
          <w:color w:val="0E101A"/>
          <w:sz w:val="24"/>
          <w:szCs w:val="24"/>
        </w:rPr>
        <w:t xml:space="preserve">" episode, expressed worries about violating the young women's privacy. One person said, opposing criticism from others while also criticizing the </w:t>
      </w:r>
      <w:proofErr w:type="spellStart"/>
      <w:r>
        <w:rPr>
          <w:rFonts w:ascii="Times New Roman" w:eastAsia="Times New Roman" w:hAnsi="Times New Roman" w:cs="Times New Roman"/>
          <w:color w:val="0E101A"/>
          <w:sz w:val="24"/>
          <w:szCs w:val="24"/>
        </w:rPr>
        <w:t>uploader</w:t>
      </w:r>
      <w:proofErr w:type="spellEnd"/>
      <w:r>
        <w:rPr>
          <w:rFonts w:ascii="Times New Roman" w:eastAsia="Times New Roman" w:hAnsi="Times New Roman" w:cs="Times New Roman"/>
          <w:color w:val="0E101A"/>
          <w:sz w:val="24"/>
          <w:szCs w:val="24"/>
        </w:rPr>
        <w:t xml:space="preserve"> and noted that it was just dance </w:t>
      </w:r>
      <w:r>
        <w:rPr>
          <w:rFonts w:ascii="Times New Roman" w:eastAsia="Times New Roman" w:hAnsi="Times New Roman" w:cs="Times New Roman"/>
          <w:color w:val="0E101A"/>
          <w:sz w:val="24"/>
          <w:szCs w:val="24"/>
        </w:rPr>
        <w:t xml:space="preserve">and dance is just for fun. On the </w:t>
      </w:r>
      <w:proofErr w:type="spellStart"/>
      <w:r>
        <w:rPr>
          <w:rFonts w:ascii="Times New Roman" w:eastAsia="Times New Roman" w:hAnsi="Times New Roman" w:cs="Times New Roman"/>
          <w:color w:val="0E101A"/>
          <w:sz w:val="24"/>
          <w:szCs w:val="24"/>
        </w:rPr>
        <w:t>mujra</w:t>
      </w:r>
      <w:proofErr w:type="spellEnd"/>
      <w:r>
        <w:rPr>
          <w:rFonts w:ascii="Times New Roman" w:eastAsia="Times New Roman" w:hAnsi="Times New Roman" w:cs="Times New Roman"/>
          <w:color w:val="0E101A"/>
          <w:sz w:val="24"/>
          <w:szCs w:val="24"/>
        </w:rPr>
        <w:t xml:space="preserve"> video, some of the most hateful and violent comments were made. One person considers Punjabi women as cheaters and suggests others never marry them. A dispassionate comment on an older version of the nightclub film w</w:t>
      </w:r>
      <w:r>
        <w:rPr>
          <w:rFonts w:ascii="Times New Roman" w:eastAsia="Times New Roman" w:hAnsi="Times New Roman" w:cs="Times New Roman"/>
          <w:color w:val="0E101A"/>
          <w:sz w:val="24"/>
          <w:szCs w:val="24"/>
        </w:rPr>
        <w:t>as on the opposite side that it was a bad upload. In the end, the author talks about some hateful, abusive comments on the University of Lahore video that illustrates the range of emotions, opinions, desires, and provocations.</w:t>
      </w:r>
    </w:p>
    <w:p w14:paraId="0000002F"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Conclusion:</w:t>
      </w:r>
    </w:p>
    <w:p w14:paraId="00000030" w14:textId="77777777" w:rsidR="00B5365D" w:rsidRDefault="003D6019">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response to the lack of a "tradition of filmmaking" in Pakistan, filmmaker </w:t>
      </w:r>
      <w:proofErr w:type="spellStart"/>
      <w:r>
        <w:rPr>
          <w:rFonts w:ascii="Times New Roman" w:eastAsia="Times New Roman" w:hAnsi="Times New Roman" w:cs="Times New Roman"/>
          <w:color w:val="0E101A"/>
          <w:sz w:val="24"/>
          <w:szCs w:val="24"/>
        </w:rPr>
        <w:t>Sabiha</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Sumar</w:t>
      </w:r>
      <w:proofErr w:type="spellEnd"/>
      <w:r>
        <w:rPr>
          <w:rFonts w:ascii="Times New Roman" w:eastAsia="Times New Roman" w:hAnsi="Times New Roman" w:cs="Times New Roman"/>
          <w:color w:val="0E101A"/>
          <w:sz w:val="24"/>
          <w:szCs w:val="24"/>
        </w:rPr>
        <w:t xml:space="preserve"> claims that the country will not be able to develop "unless we can ask, what is Pakistan about, what is our vision, what is our self-image; unless Pakistan can defin</w:t>
      </w:r>
      <w:r>
        <w:rPr>
          <w:rFonts w:ascii="Times New Roman" w:eastAsia="Times New Roman" w:hAnsi="Times New Roman" w:cs="Times New Roman"/>
          <w:color w:val="0E101A"/>
          <w:sz w:val="24"/>
          <w:szCs w:val="24"/>
        </w:rPr>
        <w:t xml:space="preserve">e its dreams; unless Pakistan can define this very clearly and bring on board the majority of this country to agree to that vision—that dream, that self-image—we will not be able to create anything successfully." We don't have a country. Admin </w:t>
      </w:r>
      <w:proofErr w:type="spellStart"/>
      <w:r>
        <w:rPr>
          <w:rFonts w:ascii="Times New Roman" w:eastAsia="Times New Roman" w:hAnsi="Times New Roman" w:cs="Times New Roman"/>
          <w:color w:val="0E101A"/>
          <w:sz w:val="24"/>
          <w:szCs w:val="24"/>
        </w:rPr>
        <w:t>Punathambedk</w:t>
      </w:r>
      <w:r>
        <w:rPr>
          <w:rFonts w:ascii="Times New Roman" w:eastAsia="Times New Roman" w:hAnsi="Times New Roman" w:cs="Times New Roman"/>
          <w:color w:val="0E101A"/>
          <w:sz w:val="24"/>
          <w:szCs w:val="24"/>
        </w:rPr>
        <w:t>ar</w:t>
      </w:r>
      <w:proofErr w:type="spellEnd"/>
      <w:r>
        <w:rPr>
          <w:rFonts w:ascii="Times New Roman" w:eastAsia="Times New Roman" w:hAnsi="Times New Roman" w:cs="Times New Roman"/>
          <w:color w:val="0E101A"/>
          <w:sz w:val="24"/>
          <w:szCs w:val="24"/>
        </w:rPr>
        <w:t xml:space="preserve"> says "to listen, </w:t>
      </w:r>
      <w:proofErr w:type="gramStart"/>
      <w:r>
        <w:rPr>
          <w:rFonts w:ascii="Times New Roman" w:eastAsia="Times New Roman" w:hAnsi="Times New Roman" w:cs="Times New Roman"/>
          <w:color w:val="0E101A"/>
          <w:sz w:val="24"/>
          <w:szCs w:val="24"/>
        </w:rPr>
        <w:t>consider ,</w:t>
      </w:r>
      <w:proofErr w:type="gramEnd"/>
      <w:r>
        <w:rPr>
          <w:rFonts w:ascii="Times New Roman" w:eastAsia="Times New Roman" w:hAnsi="Times New Roman" w:cs="Times New Roman"/>
          <w:color w:val="0E101A"/>
          <w:sz w:val="24"/>
          <w:szCs w:val="24"/>
        </w:rPr>
        <w:t xml:space="preserve"> contemplate, think about, give more thought to, support, and at times, tolerate an idea, a suggestion and feelings. We might discover a manner of being in the process that is more in tune with the Pakistani digital public exp</w:t>
      </w:r>
      <w:r>
        <w:rPr>
          <w:rFonts w:ascii="Times New Roman" w:eastAsia="Times New Roman" w:hAnsi="Times New Roman" w:cs="Times New Roman"/>
          <w:color w:val="0E101A"/>
          <w:sz w:val="24"/>
          <w:szCs w:val="24"/>
        </w:rPr>
        <w:t>eriences of citizenship, belonging, and disaffection." Pakistan is still developing in this regard and is trying to reconstruct its self-image.</w:t>
      </w:r>
    </w:p>
    <w:p w14:paraId="00000031" w14:textId="77777777" w:rsidR="00B5365D" w:rsidRDefault="003D6019">
      <w:pPr>
        <w:spacing w:before="200"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Keywords:</w:t>
      </w:r>
    </w:p>
    <w:p w14:paraId="00000032"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sedimentation</w:t>
      </w:r>
    </w:p>
    <w:p w14:paraId="00000033"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Uncle talk</w:t>
      </w:r>
    </w:p>
    <w:p w14:paraId="00000034"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Censorship</w:t>
      </w:r>
    </w:p>
    <w:p w14:paraId="00000035"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Civil</w:t>
      </w:r>
    </w:p>
    <w:p w14:paraId="00000036"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polite</w:t>
      </w:r>
    </w:p>
    <w:p w14:paraId="00000037" w14:textId="77777777" w:rsidR="00B5365D" w:rsidRDefault="003D6019">
      <w:pPr>
        <w:numPr>
          <w:ilvl w:val="0"/>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E101A"/>
          <w:sz w:val="24"/>
          <w:szCs w:val="24"/>
        </w:rPr>
        <w:t>Tehzeeb</w:t>
      </w:r>
      <w:proofErr w:type="spellEnd"/>
    </w:p>
    <w:p w14:paraId="00000038" w14:textId="77777777" w:rsidR="00B5365D" w:rsidRDefault="003D6019">
      <w:pPr>
        <w:numPr>
          <w:ilvl w:val="0"/>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E101A"/>
          <w:sz w:val="24"/>
          <w:szCs w:val="24"/>
        </w:rPr>
        <w:t>Takalluf</w:t>
      </w:r>
      <w:proofErr w:type="spellEnd"/>
    </w:p>
    <w:p w14:paraId="00000039" w14:textId="77777777" w:rsidR="00B5365D" w:rsidRDefault="003D6019">
      <w:pPr>
        <w:numPr>
          <w:ilvl w:val="0"/>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E101A"/>
          <w:sz w:val="24"/>
          <w:szCs w:val="24"/>
        </w:rPr>
        <w:t>ikhlaaq</w:t>
      </w:r>
      <w:proofErr w:type="spellEnd"/>
    </w:p>
    <w:p w14:paraId="0000003A"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confrontational</w:t>
      </w:r>
    </w:p>
    <w:p w14:paraId="0000003B"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sanitize</w:t>
      </w:r>
    </w:p>
    <w:p w14:paraId="0000003C" w14:textId="77777777" w:rsidR="00B5365D" w:rsidRDefault="003D6019">
      <w:pPr>
        <w:numPr>
          <w:ilvl w:val="0"/>
          <w:numId w:val="3"/>
        </w:num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E101A"/>
          <w:sz w:val="24"/>
          <w:szCs w:val="24"/>
        </w:rPr>
        <w:t>mujra</w:t>
      </w:r>
      <w:proofErr w:type="spellEnd"/>
      <w:proofErr w:type="gramEnd"/>
      <w:r>
        <w:rPr>
          <w:rFonts w:ascii="Times New Roman" w:eastAsia="Times New Roman" w:hAnsi="Times New Roman" w:cs="Times New Roman"/>
          <w:color w:val="0E101A"/>
          <w:sz w:val="24"/>
          <w:szCs w:val="24"/>
        </w:rPr>
        <w:t xml:space="preserve"> - erotic dances by women or </w:t>
      </w:r>
      <w:proofErr w:type="spellStart"/>
      <w:r>
        <w:rPr>
          <w:rFonts w:ascii="Times New Roman" w:eastAsia="Times New Roman" w:hAnsi="Times New Roman" w:cs="Times New Roman"/>
          <w:color w:val="0E101A"/>
          <w:sz w:val="24"/>
          <w:szCs w:val="24"/>
        </w:rPr>
        <w:t>hijras</w:t>
      </w:r>
      <w:proofErr w:type="spellEnd"/>
      <w:r>
        <w:rPr>
          <w:rFonts w:ascii="Times New Roman" w:eastAsia="Times New Roman" w:hAnsi="Times New Roman" w:cs="Times New Roman"/>
          <w:color w:val="0E101A"/>
          <w:sz w:val="24"/>
          <w:szCs w:val="24"/>
        </w:rPr>
        <w:t xml:space="preserve"> exclusively performed for all-male audiences at parties, weddings, and other events.</w:t>
      </w:r>
    </w:p>
    <w:p w14:paraId="0000003D"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comment - a verbal or written remark expressing someone's opinion or reaction</w:t>
      </w:r>
      <w:bookmarkStart w:id="16" w:name="_GoBack"/>
      <w:bookmarkEnd w:id="16"/>
    </w:p>
    <w:p w14:paraId="0000003E" w14:textId="77777777" w:rsidR="00B5365D" w:rsidRDefault="003D60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private-public space - public means everyone is allo</w:t>
      </w:r>
      <w:r>
        <w:rPr>
          <w:rFonts w:ascii="Times New Roman" w:eastAsia="Times New Roman" w:hAnsi="Times New Roman" w:cs="Times New Roman"/>
          <w:color w:val="0E101A"/>
          <w:sz w:val="24"/>
          <w:szCs w:val="24"/>
        </w:rPr>
        <w:t>wed to access, private means that only members of the same class are permitted to access</w:t>
      </w:r>
    </w:p>
    <w:p w14:paraId="0000003F" w14:textId="77777777" w:rsidR="00B5365D" w:rsidRDefault="00B5365D">
      <w:pPr>
        <w:spacing w:line="480" w:lineRule="auto"/>
        <w:jc w:val="both"/>
        <w:rPr>
          <w:rFonts w:ascii="Times New Roman" w:eastAsia="Times New Roman" w:hAnsi="Times New Roman" w:cs="Times New Roman"/>
          <w:color w:val="0E101A"/>
          <w:sz w:val="24"/>
          <w:szCs w:val="24"/>
        </w:rPr>
      </w:pPr>
    </w:p>
    <w:sectPr w:rsidR="00B5365D">
      <w:headerReference w:type="default" r:id="rId9"/>
      <w:footerReference w:type="default" r:id="rId10"/>
      <w:pgSz w:w="12240" w:h="15840"/>
      <w:pgMar w:top="81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J" w:date="2022-05-04T13:23:00Z" w:initials="SJ">
    <w:p w14:paraId="2766DDE9" w14:textId="0EC330B3" w:rsidR="0035764E" w:rsidRDefault="0035764E">
      <w:pPr>
        <w:pStyle w:val="CommentText"/>
      </w:pPr>
      <w:r>
        <w:rPr>
          <w:rStyle w:val="CommentReference"/>
        </w:rPr>
        <w:annotationRef/>
      </w:r>
      <w:r>
        <w:t>Why is this document 8 pages long when the page-limit is 5?</w:t>
      </w:r>
    </w:p>
  </w:comment>
  <w:comment w:id="11" w:author="SJ" w:date="2022-05-04T13:28:00Z" w:initials="SJ">
    <w:p w14:paraId="1560E0EF" w14:textId="77777777" w:rsidR="0035764E" w:rsidRDefault="0035764E">
      <w:pPr>
        <w:pStyle w:val="CommentText"/>
      </w:pPr>
      <w:r>
        <w:rPr>
          <w:rStyle w:val="CommentReference"/>
        </w:rPr>
        <w:annotationRef/>
      </w:r>
      <w:r>
        <w:t>All of these words are taken directly from the reading, a couple of words taken out and put in here without any kind of attribution. This is plagiarism, as we discussed in class.</w:t>
      </w:r>
    </w:p>
    <w:p w14:paraId="56B16E41" w14:textId="77777777" w:rsidR="0035764E" w:rsidRDefault="0035764E">
      <w:pPr>
        <w:pStyle w:val="CommentText"/>
      </w:pPr>
      <w:r>
        <w:t xml:space="preserve">And you need not have started the way the article starts: you could start with what the main argument is ('In this article, </w:t>
      </w:r>
      <w:proofErr w:type="spellStart"/>
      <w:r>
        <w:t>Mobina</w:t>
      </w:r>
      <w:proofErr w:type="spellEnd"/>
      <w:r>
        <w:t xml:space="preserve"> Hashmi argues that…’</w:t>
      </w:r>
      <w:proofErr w:type="gramStart"/>
      <w:r>
        <w:t>)-</w:t>
      </w:r>
      <w:proofErr w:type="gramEnd"/>
      <w:r>
        <w:t xml:space="preserve"> but you have decided to copy it word-by-word, paragraph by paragraph. </w:t>
      </w:r>
      <w:r w:rsidR="002352AC">
        <w:t xml:space="preserve">This doesn’t tell me anything about what you understood, only that you have been clever with copying and pasting the article. Extremely disappointing, after all our discussions about plagiarism in class. I am not going to read a badly pasted version of the article, so this is my </w:t>
      </w:r>
      <w:proofErr w:type="spellStart"/>
      <w:r w:rsidR="002352AC">
        <w:t>ony</w:t>
      </w:r>
      <w:proofErr w:type="spellEnd"/>
      <w:r w:rsidR="002352AC">
        <w:t xml:space="preserve"> comment. You lose marks for plagiarism AND going over the page-limit. Remember that </w:t>
      </w:r>
      <w:r w:rsidR="002352AC" w:rsidRPr="002352AC">
        <w:rPr>
          <w:b/>
        </w:rPr>
        <w:t>it’s a straight 0</w:t>
      </w:r>
      <w:r w:rsidR="002352AC">
        <w:t xml:space="preserve"> if you do this on the final paper.</w:t>
      </w:r>
    </w:p>
    <w:p w14:paraId="71CBE412" w14:textId="77777777" w:rsidR="002352AC" w:rsidRDefault="002352AC">
      <w:pPr>
        <w:pStyle w:val="CommentText"/>
      </w:pPr>
    </w:p>
    <w:p w14:paraId="04728E86" w14:textId="35F98C96" w:rsidR="002352AC" w:rsidRDefault="002352AC">
      <w:pPr>
        <w:pStyle w:val="CommentText"/>
      </w:pPr>
      <w:r>
        <w:t>10/20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6DDE9" w15:done="0"/>
  <w15:commentEx w15:paraId="04728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0DA37" w14:textId="77777777" w:rsidR="003D6019" w:rsidRDefault="003D6019">
      <w:pPr>
        <w:spacing w:line="240" w:lineRule="auto"/>
      </w:pPr>
      <w:r>
        <w:separator/>
      </w:r>
    </w:p>
  </w:endnote>
  <w:endnote w:type="continuationSeparator" w:id="0">
    <w:p w14:paraId="0E146FBE" w14:textId="77777777" w:rsidR="003D6019" w:rsidRDefault="003D6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77777777" w:rsidR="00B5365D" w:rsidRDefault="003D6019">
    <w:pPr>
      <w:jc w:val="right"/>
    </w:pPr>
    <w:r>
      <w:fldChar w:fldCharType="begin"/>
    </w:r>
    <w:r>
      <w:instrText>PAGE</w:instrText>
    </w:r>
    <w:r w:rsidR="0035764E">
      <w:fldChar w:fldCharType="separate"/>
    </w:r>
    <w:r w:rsidR="002352A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84D25" w14:textId="77777777" w:rsidR="003D6019" w:rsidRDefault="003D6019">
      <w:pPr>
        <w:spacing w:line="240" w:lineRule="auto"/>
      </w:pPr>
      <w:r>
        <w:separator/>
      </w:r>
    </w:p>
  </w:footnote>
  <w:footnote w:type="continuationSeparator" w:id="0">
    <w:p w14:paraId="5CF5227A" w14:textId="77777777" w:rsidR="003D6019" w:rsidRDefault="003D60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77777777" w:rsidR="00B5365D" w:rsidRDefault="00B536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22E26"/>
    <w:multiLevelType w:val="multilevel"/>
    <w:tmpl w:val="232CD45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1428C4"/>
    <w:multiLevelType w:val="multilevel"/>
    <w:tmpl w:val="39F2495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C3C537D"/>
    <w:multiLevelType w:val="multilevel"/>
    <w:tmpl w:val="58AAD77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
    <w15:presenceInfo w15:providerId="None" w15:userId="S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5D"/>
    <w:rsid w:val="002352AC"/>
    <w:rsid w:val="0035764E"/>
    <w:rsid w:val="003D6019"/>
    <w:rsid w:val="00B5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7C61C-C0A6-4E24-825F-5BC530D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5764E"/>
    <w:rPr>
      <w:sz w:val="16"/>
      <w:szCs w:val="16"/>
    </w:rPr>
  </w:style>
  <w:style w:type="paragraph" w:styleId="CommentText">
    <w:name w:val="annotation text"/>
    <w:basedOn w:val="Normal"/>
    <w:link w:val="CommentTextChar"/>
    <w:uiPriority w:val="99"/>
    <w:semiHidden/>
    <w:unhideWhenUsed/>
    <w:rsid w:val="0035764E"/>
    <w:pPr>
      <w:spacing w:line="240" w:lineRule="auto"/>
    </w:pPr>
    <w:rPr>
      <w:sz w:val="20"/>
      <w:szCs w:val="20"/>
    </w:rPr>
  </w:style>
  <w:style w:type="character" w:customStyle="1" w:styleId="CommentTextChar">
    <w:name w:val="Comment Text Char"/>
    <w:basedOn w:val="DefaultParagraphFont"/>
    <w:link w:val="CommentText"/>
    <w:uiPriority w:val="99"/>
    <w:semiHidden/>
    <w:rsid w:val="0035764E"/>
    <w:rPr>
      <w:sz w:val="20"/>
      <w:szCs w:val="20"/>
    </w:rPr>
  </w:style>
  <w:style w:type="paragraph" w:styleId="CommentSubject">
    <w:name w:val="annotation subject"/>
    <w:basedOn w:val="CommentText"/>
    <w:next w:val="CommentText"/>
    <w:link w:val="CommentSubjectChar"/>
    <w:uiPriority w:val="99"/>
    <w:semiHidden/>
    <w:unhideWhenUsed/>
    <w:rsid w:val="0035764E"/>
    <w:rPr>
      <w:b/>
      <w:bCs/>
    </w:rPr>
  </w:style>
  <w:style w:type="character" w:customStyle="1" w:styleId="CommentSubjectChar">
    <w:name w:val="Comment Subject Char"/>
    <w:basedOn w:val="CommentTextChar"/>
    <w:link w:val="CommentSubject"/>
    <w:uiPriority w:val="99"/>
    <w:semiHidden/>
    <w:rsid w:val="0035764E"/>
    <w:rPr>
      <w:b/>
      <w:bCs/>
      <w:sz w:val="20"/>
      <w:szCs w:val="20"/>
    </w:rPr>
  </w:style>
  <w:style w:type="paragraph" w:styleId="BalloonText">
    <w:name w:val="Balloon Text"/>
    <w:basedOn w:val="Normal"/>
    <w:link w:val="BalloonTextChar"/>
    <w:uiPriority w:val="99"/>
    <w:semiHidden/>
    <w:unhideWhenUsed/>
    <w:rsid w:val="003576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6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cp:lastModifiedBy>
  <cp:revision>2</cp:revision>
  <dcterms:created xsi:type="dcterms:W3CDTF">2022-05-04T07:49:00Z</dcterms:created>
  <dcterms:modified xsi:type="dcterms:W3CDTF">2022-05-04T08:05:00Z</dcterms:modified>
</cp:coreProperties>
</file>